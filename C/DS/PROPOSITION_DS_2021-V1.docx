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jc w:val="center"/>
        <w:tblBorders>
          <w:top w:val="single" w:sz="36" w:space="0" w:color="7F7F7F"/>
          <w:bottom w:val="single" w:sz="36" w:space="0" w:color="7F7F7F"/>
          <w:insideH w:val="single" w:sz="36" w:space="0" w:color="7F7F7F"/>
          <w:insideV w:val="single" w:sz="36" w:space="0" w:color="595959"/>
        </w:tblBorders>
        <w:tblLayout w:type="fixed"/>
        <w:tblCellMar>
          <w:left w:w="70" w:type="dxa"/>
          <w:right w:w="70" w:type="dxa"/>
        </w:tblCellMar>
        <w:tblLook w:val="0000" w:firstRow="0" w:lastRow="0" w:firstColumn="0" w:lastColumn="0" w:noHBand="0" w:noVBand="0"/>
      </w:tblPr>
      <w:tblGrid>
        <w:gridCol w:w="9755"/>
      </w:tblGrid>
      <w:tr w:rsidR="0091326F" w:rsidRPr="00473ECD" w14:paraId="3B202A67" w14:textId="77777777" w:rsidTr="002345F4">
        <w:trPr>
          <w:jc w:val="center"/>
        </w:trPr>
        <w:tc>
          <w:tcPr>
            <w:tcW w:w="9755" w:type="dxa"/>
            <w:shd w:val="clear" w:color="auto" w:fill="D9D9D9"/>
          </w:tcPr>
          <w:p w14:paraId="3B202A66" w14:textId="77777777" w:rsidR="0091326F" w:rsidRPr="00927FED" w:rsidRDefault="004B68F2">
            <w:pPr>
              <w:pStyle w:val="Titre2"/>
              <w:jc w:val="center"/>
              <w:rPr>
                <w:rFonts w:ascii="Berlin Sans FB Demi" w:hAnsi="Berlin Sans FB Demi"/>
                <w:smallCaps/>
                <w:shadow/>
                <w:sz w:val="40"/>
                <w:szCs w:val="40"/>
                <w:u w:val="none"/>
              </w:rPr>
            </w:pPr>
            <w:r>
              <w:rPr>
                <w:rFonts w:ascii="Berlin Sans FB Demi" w:hAnsi="Berlin Sans FB Demi"/>
                <w:b/>
                <w:smallCaps/>
                <w:sz w:val="40"/>
                <w:szCs w:val="40"/>
                <w:u w:val="none"/>
              </w:rPr>
              <w:t>Examen</w:t>
            </w:r>
          </w:p>
        </w:tc>
      </w:tr>
      <w:tr w:rsidR="0091326F" w:rsidRPr="009A64DF" w14:paraId="3B202A6B" w14:textId="77777777" w:rsidTr="002345F4">
        <w:trPr>
          <w:jc w:val="center"/>
        </w:trPr>
        <w:tc>
          <w:tcPr>
            <w:tcW w:w="9755" w:type="dxa"/>
          </w:tcPr>
          <w:p w14:paraId="3B202A68" w14:textId="1CFD0A9E" w:rsidR="0091326F" w:rsidRPr="009A64DF" w:rsidRDefault="0091326F" w:rsidP="009A64DF">
            <w:pPr>
              <w:tabs>
                <w:tab w:val="center" w:pos="4697"/>
                <w:tab w:val="right" w:pos="9615"/>
              </w:tabs>
              <w:rPr>
                <w:rFonts w:ascii="Garamond" w:hAnsi="Garamond"/>
                <w:sz w:val="22"/>
                <w:szCs w:val="22"/>
              </w:rPr>
            </w:pPr>
            <w:r w:rsidRPr="009A64DF">
              <w:rPr>
                <w:rFonts w:ascii="Garamond" w:hAnsi="Garamond"/>
                <w:sz w:val="22"/>
                <w:szCs w:val="22"/>
              </w:rPr>
              <w:t xml:space="preserve">Matière: </w:t>
            </w:r>
            <w:r w:rsidR="00A51E9B">
              <w:rPr>
                <w:rFonts w:ascii="Garamond" w:hAnsi="Garamond"/>
                <w:b/>
                <w:smallCaps/>
                <w:sz w:val="22"/>
                <w:szCs w:val="22"/>
              </w:rPr>
              <w:t xml:space="preserve">Algorithmique </w:t>
            </w:r>
            <w:r w:rsidR="00C11B19">
              <w:rPr>
                <w:rFonts w:ascii="Garamond" w:hAnsi="Garamond"/>
                <w:b/>
                <w:smallCaps/>
                <w:sz w:val="22"/>
                <w:szCs w:val="22"/>
              </w:rPr>
              <w:t>et PROGRAMMAtion</w:t>
            </w:r>
            <w:r w:rsidR="00343FAA">
              <w:rPr>
                <w:rFonts w:ascii="Garamond" w:hAnsi="Garamond"/>
                <w:b/>
                <w:smallCaps/>
                <w:sz w:val="22"/>
                <w:szCs w:val="22"/>
              </w:rPr>
              <w:t xml:space="preserve"> 1</w:t>
            </w:r>
            <w:r w:rsidRPr="009A64DF">
              <w:rPr>
                <w:rFonts w:ascii="Garamond" w:hAnsi="Garamond"/>
                <w:sz w:val="22"/>
                <w:szCs w:val="22"/>
              </w:rPr>
              <w:tab/>
            </w:r>
            <w:r w:rsidR="005928AA">
              <w:rPr>
                <w:rFonts w:ascii="Garamond" w:hAnsi="Garamond"/>
                <w:sz w:val="22"/>
                <w:szCs w:val="22"/>
              </w:rPr>
              <w:t xml:space="preserve">Documents : </w:t>
            </w:r>
            <w:r w:rsidR="005928AA" w:rsidRPr="00D207B5">
              <w:rPr>
                <w:rFonts w:ascii="Garamond" w:hAnsi="Garamond"/>
                <w:b/>
                <w:bCs/>
                <w:i/>
                <w:iCs/>
                <w:sz w:val="22"/>
                <w:szCs w:val="22"/>
              </w:rPr>
              <w:t>non autorisés</w:t>
            </w:r>
            <w:r w:rsidR="009A64DF" w:rsidRPr="009A64DF">
              <w:rPr>
                <w:rFonts w:ascii="Garamond" w:hAnsi="Garamond"/>
                <w:sz w:val="22"/>
                <w:szCs w:val="22"/>
              </w:rPr>
              <w:t xml:space="preserve"> </w:t>
            </w:r>
            <w:r w:rsidR="002345F4" w:rsidRPr="009A64DF">
              <w:rPr>
                <w:rFonts w:ascii="Garamond" w:hAnsi="Garamond"/>
                <w:sz w:val="22"/>
                <w:szCs w:val="22"/>
              </w:rPr>
              <w:tab/>
            </w:r>
            <w:r w:rsidRPr="009A64DF">
              <w:rPr>
                <w:rFonts w:ascii="Garamond" w:hAnsi="Garamond"/>
                <w:sz w:val="22"/>
                <w:szCs w:val="22"/>
              </w:rPr>
              <w:t xml:space="preserve">Documents: </w:t>
            </w:r>
            <w:r w:rsidRPr="009A64DF">
              <w:rPr>
                <w:rFonts w:ascii="Garamond" w:hAnsi="Garamond"/>
                <w:b/>
                <w:sz w:val="22"/>
                <w:szCs w:val="22"/>
              </w:rPr>
              <w:t>Non autorisés</w:t>
            </w:r>
          </w:p>
          <w:p w14:paraId="3B202A69" w14:textId="0BAE5E0E" w:rsidR="0091326F" w:rsidRPr="0068000B" w:rsidRDefault="0091326F" w:rsidP="00EE29CE">
            <w:pPr>
              <w:pStyle w:val="Titre1"/>
              <w:tabs>
                <w:tab w:val="right" w:pos="9615"/>
              </w:tabs>
              <w:rPr>
                <w:rFonts w:ascii="Garamond" w:hAnsi="Garamond"/>
                <w:sz w:val="22"/>
                <w:szCs w:val="22"/>
              </w:rPr>
            </w:pPr>
            <w:r w:rsidRPr="0068000B">
              <w:rPr>
                <w:rFonts w:ascii="Garamond" w:hAnsi="Garamond"/>
                <w:sz w:val="22"/>
                <w:szCs w:val="22"/>
              </w:rPr>
              <w:t>Enseignant</w:t>
            </w:r>
            <w:r w:rsidR="004977F6" w:rsidRPr="0068000B">
              <w:rPr>
                <w:rFonts w:ascii="Garamond" w:hAnsi="Garamond"/>
                <w:sz w:val="22"/>
                <w:szCs w:val="22"/>
              </w:rPr>
              <w:t>s</w:t>
            </w:r>
            <w:r w:rsidRPr="0068000B">
              <w:rPr>
                <w:rFonts w:ascii="Garamond" w:hAnsi="Garamond"/>
                <w:sz w:val="22"/>
                <w:szCs w:val="22"/>
              </w:rPr>
              <w:t>:</w:t>
            </w:r>
            <w:r w:rsidR="00C11B19">
              <w:rPr>
                <w:rFonts w:ascii="Garamond" w:hAnsi="Garamond"/>
                <w:sz w:val="22"/>
                <w:szCs w:val="22"/>
              </w:rPr>
              <w:t xml:space="preserve"> </w:t>
            </w:r>
            <w:r w:rsidR="006D0829">
              <w:rPr>
                <w:rFonts w:ascii="Garamond" w:hAnsi="Garamond"/>
                <w:sz w:val="22"/>
                <w:szCs w:val="22"/>
              </w:rPr>
              <w:t xml:space="preserve">Ezzaiech A., Fkiri A., </w:t>
            </w:r>
            <w:r w:rsidR="008A6184">
              <w:rPr>
                <w:rFonts w:ascii="Garamond" w:hAnsi="Garamond"/>
                <w:sz w:val="22"/>
                <w:szCs w:val="22"/>
              </w:rPr>
              <w:t xml:space="preserve">Mejdoub S., Mnif S., </w:t>
            </w:r>
            <w:r w:rsidR="00C11B19">
              <w:rPr>
                <w:rFonts w:ascii="Garamond" w:hAnsi="Garamond"/>
                <w:sz w:val="22"/>
                <w:szCs w:val="22"/>
              </w:rPr>
              <w:t>Refai</w:t>
            </w:r>
            <w:r w:rsidR="008A6184">
              <w:rPr>
                <w:rFonts w:ascii="Garamond" w:hAnsi="Garamond"/>
                <w:sz w:val="22"/>
                <w:szCs w:val="22"/>
              </w:rPr>
              <w:t xml:space="preserve"> </w:t>
            </w:r>
            <w:r w:rsidR="00C11B19">
              <w:rPr>
                <w:rFonts w:ascii="Garamond" w:hAnsi="Garamond"/>
                <w:sz w:val="22"/>
                <w:szCs w:val="22"/>
              </w:rPr>
              <w:t>S</w:t>
            </w:r>
            <w:r w:rsidR="008A6184">
              <w:rPr>
                <w:rFonts w:ascii="Garamond" w:hAnsi="Garamond"/>
                <w:sz w:val="22"/>
                <w:szCs w:val="22"/>
              </w:rPr>
              <w:t>.</w:t>
            </w:r>
            <w:r w:rsidR="00C11B19">
              <w:rPr>
                <w:rFonts w:ascii="Garamond" w:hAnsi="Garamond"/>
                <w:sz w:val="22"/>
                <w:szCs w:val="22"/>
              </w:rPr>
              <w:t xml:space="preserve">, </w:t>
            </w:r>
            <w:r w:rsidR="006D0829">
              <w:rPr>
                <w:rFonts w:ascii="Garamond" w:hAnsi="Garamond"/>
                <w:sz w:val="22"/>
                <w:szCs w:val="22"/>
              </w:rPr>
              <w:t>Sghaier I.</w:t>
            </w:r>
            <w:r w:rsidRPr="0068000B">
              <w:rPr>
                <w:rFonts w:ascii="Garamond" w:hAnsi="Garamond"/>
                <w:sz w:val="22"/>
                <w:szCs w:val="22"/>
              </w:rPr>
              <w:tab/>
              <w:t xml:space="preserve">Durée: </w:t>
            </w:r>
            <w:r w:rsidRPr="0068000B">
              <w:rPr>
                <w:rFonts w:ascii="Garamond" w:hAnsi="Garamond"/>
                <w:b/>
                <w:sz w:val="22"/>
                <w:szCs w:val="22"/>
              </w:rPr>
              <w:t>1h</w:t>
            </w:r>
          </w:p>
          <w:p w14:paraId="3B202A6A" w14:textId="39F22E0C" w:rsidR="0091326F" w:rsidRPr="009A64DF" w:rsidRDefault="0091326F" w:rsidP="00EE29CE">
            <w:pPr>
              <w:pStyle w:val="Titre1"/>
              <w:tabs>
                <w:tab w:val="right" w:pos="9615"/>
              </w:tabs>
              <w:rPr>
                <w:rFonts w:ascii="Garamond" w:hAnsi="Garamond"/>
                <w:sz w:val="22"/>
                <w:szCs w:val="22"/>
              </w:rPr>
            </w:pPr>
            <w:r w:rsidRPr="009A64DF">
              <w:rPr>
                <w:rFonts w:ascii="Garamond" w:hAnsi="Garamond"/>
                <w:sz w:val="22"/>
                <w:szCs w:val="22"/>
              </w:rPr>
              <w:t>Classes :</w:t>
            </w:r>
            <w:r w:rsidR="008A5680" w:rsidRPr="009A64DF">
              <w:rPr>
                <w:rFonts w:ascii="Garamond" w:hAnsi="Garamond"/>
                <w:sz w:val="22"/>
                <w:szCs w:val="22"/>
              </w:rPr>
              <w:t xml:space="preserve"> T</w:t>
            </w:r>
            <w:r w:rsidRPr="009A64DF">
              <w:rPr>
                <w:rFonts w:ascii="Garamond" w:hAnsi="Garamond"/>
                <w:sz w:val="22"/>
                <w:szCs w:val="22"/>
              </w:rPr>
              <w:t>I.11, 12,</w:t>
            </w:r>
            <w:r w:rsidR="000E7658" w:rsidRPr="009A64DF">
              <w:rPr>
                <w:rFonts w:ascii="Garamond" w:hAnsi="Garamond"/>
                <w:sz w:val="22"/>
                <w:szCs w:val="22"/>
              </w:rPr>
              <w:t xml:space="preserve"> </w:t>
            </w:r>
            <w:r w:rsidRPr="009A64DF">
              <w:rPr>
                <w:rFonts w:ascii="Garamond" w:hAnsi="Garamond"/>
                <w:sz w:val="22"/>
                <w:szCs w:val="22"/>
              </w:rPr>
              <w:t>13</w:t>
            </w:r>
            <w:r w:rsidR="000E7658" w:rsidRPr="009A64DF">
              <w:rPr>
                <w:rFonts w:ascii="Garamond" w:hAnsi="Garamond"/>
                <w:sz w:val="22"/>
                <w:szCs w:val="22"/>
              </w:rPr>
              <w:t>, 14</w:t>
            </w:r>
            <w:r w:rsidR="0068000B">
              <w:rPr>
                <w:rFonts w:ascii="Garamond" w:hAnsi="Garamond"/>
                <w:sz w:val="22"/>
                <w:szCs w:val="22"/>
              </w:rPr>
              <w:t>, 15</w:t>
            </w:r>
            <w:r w:rsidR="00C11B19">
              <w:rPr>
                <w:rFonts w:ascii="Garamond" w:hAnsi="Garamond"/>
                <w:sz w:val="22"/>
                <w:szCs w:val="22"/>
              </w:rPr>
              <w:t>, 16</w:t>
            </w:r>
            <w:r w:rsidRPr="009A64DF">
              <w:rPr>
                <w:rFonts w:ascii="Garamond" w:hAnsi="Garamond"/>
                <w:sz w:val="22"/>
                <w:szCs w:val="22"/>
              </w:rPr>
              <w:tab/>
              <w:t>Date:</w:t>
            </w:r>
            <w:r w:rsidR="00E97D6F" w:rsidRPr="009A64DF">
              <w:rPr>
                <w:rFonts w:ascii="Garamond" w:hAnsi="Garamond"/>
                <w:sz w:val="22"/>
                <w:szCs w:val="22"/>
              </w:rPr>
              <w:t>/</w:t>
            </w:r>
            <w:r w:rsidR="00A51E9B">
              <w:rPr>
                <w:rFonts w:ascii="Garamond" w:hAnsi="Garamond"/>
                <w:sz w:val="22"/>
                <w:szCs w:val="22"/>
              </w:rPr>
              <w:t>11</w:t>
            </w:r>
            <w:r w:rsidRPr="009A64DF">
              <w:rPr>
                <w:rFonts w:ascii="Garamond" w:hAnsi="Garamond"/>
                <w:sz w:val="22"/>
                <w:szCs w:val="22"/>
              </w:rPr>
              <w:t>/</w:t>
            </w:r>
            <w:r w:rsidR="002345F4" w:rsidRPr="009A64DF">
              <w:rPr>
                <w:rFonts w:ascii="Garamond" w:hAnsi="Garamond"/>
                <w:sz w:val="22"/>
                <w:szCs w:val="22"/>
              </w:rPr>
              <w:t>20</w:t>
            </w:r>
            <w:r w:rsidR="00A51E9B">
              <w:rPr>
                <w:rFonts w:ascii="Garamond" w:hAnsi="Garamond"/>
                <w:sz w:val="22"/>
                <w:szCs w:val="22"/>
              </w:rPr>
              <w:t>21</w:t>
            </w:r>
          </w:p>
        </w:tc>
      </w:tr>
    </w:tbl>
    <w:p w14:paraId="3B202A6C" w14:textId="77777777" w:rsidR="004F7B76" w:rsidRPr="00D1245F" w:rsidRDefault="004F7B76" w:rsidP="00EC0DB6">
      <w:pPr>
        <w:ind w:left="360"/>
        <w:rPr>
          <w:rFonts w:ascii="Garamond" w:hAnsi="Garamond"/>
          <w:sz w:val="22"/>
          <w:szCs w:val="22"/>
        </w:rPr>
      </w:pPr>
      <w:r w:rsidRPr="00D1245F">
        <w:rPr>
          <w:rFonts w:ascii="Garamond" w:hAnsi="Garamond"/>
          <w:sz w:val="22"/>
          <w:szCs w:val="22"/>
        </w:rPr>
        <w:tab/>
      </w:r>
      <w:r w:rsidRPr="00D1245F">
        <w:rPr>
          <w:rFonts w:ascii="Garamond" w:hAnsi="Garamond"/>
          <w:sz w:val="22"/>
          <w:szCs w:val="22"/>
        </w:rPr>
        <w:tab/>
      </w:r>
    </w:p>
    <w:p w14:paraId="3B202A6D" w14:textId="77777777" w:rsidR="004F7B76" w:rsidRPr="00D1245F" w:rsidRDefault="003A61C5" w:rsidP="003A61C5">
      <w:pPr>
        <w:pBdr>
          <w:top w:val="single" w:sz="18" w:space="1" w:color="7F7F7F"/>
          <w:bottom w:val="single" w:sz="18" w:space="1" w:color="7F7F7F"/>
        </w:pBdr>
        <w:tabs>
          <w:tab w:val="center" w:pos="4819"/>
        </w:tabs>
        <w:rPr>
          <w:rFonts w:ascii="Garamond" w:hAnsi="Garamond"/>
          <w:i/>
          <w:iCs/>
          <w:sz w:val="22"/>
          <w:szCs w:val="22"/>
        </w:rPr>
      </w:pPr>
      <w:r>
        <w:rPr>
          <w:rFonts w:ascii="Garamond" w:hAnsi="Garamond"/>
          <w:i/>
          <w:iCs/>
          <w:sz w:val="22"/>
          <w:szCs w:val="22"/>
        </w:rPr>
        <w:tab/>
      </w:r>
      <w:r w:rsidR="004F7B76" w:rsidRPr="00D1245F">
        <w:rPr>
          <w:rFonts w:ascii="Garamond" w:hAnsi="Garamond"/>
          <w:i/>
          <w:iCs/>
          <w:sz w:val="22"/>
          <w:szCs w:val="22"/>
        </w:rPr>
        <w:t>Il vous est demandé d’apporter un soin particulier à la présentation de votre copie.</w:t>
      </w:r>
    </w:p>
    <w:p w14:paraId="3B202A6E" w14:textId="77777777" w:rsidR="000952B3" w:rsidRPr="00473ECD" w:rsidRDefault="000952B3" w:rsidP="008B6BD8">
      <w:pPr>
        <w:jc w:val="both"/>
        <w:rPr>
          <w:rFonts w:ascii="Garamond" w:hAnsi="Garamond"/>
          <w:sz w:val="22"/>
          <w:szCs w:val="22"/>
        </w:rPr>
      </w:pPr>
    </w:p>
    <w:p w14:paraId="3B202A6F" w14:textId="77777777" w:rsidR="009471EF" w:rsidRPr="003A61C5" w:rsidRDefault="009471EF" w:rsidP="008D7B38">
      <w:pPr>
        <w:pBdr>
          <w:top w:val="single" w:sz="24" w:space="1" w:color="7F7F7F"/>
          <w:bottom w:val="single" w:sz="24" w:space="1" w:color="7F7F7F"/>
        </w:pBdr>
        <w:shd w:val="clear" w:color="auto" w:fill="D9D9D9"/>
        <w:tabs>
          <w:tab w:val="right" w:pos="9638"/>
        </w:tabs>
        <w:jc w:val="both"/>
        <w:rPr>
          <w:rFonts w:ascii="Berlin Sans FB Demi" w:hAnsi="Berlin Sans FB Demi"/>
          <w:b/>
          <w:smallCaps/>
          <w:sz w:val="28"/>
          <w:szCs w:val="28"/>
        </w:rPr>
      </w:pPr>
      <w:r w:rsidRPr="003A61C5">
        <w:rPr>
          <w:rFonts w:ascii="Berlin Sans FB Demi" w:hAnsi="Berlin Sans FB Demi"/>
          <w:b/>
          <w:smallCaps/>
          <w:sz w:val="28"/>
          <w:szCs w:val="28"/>
        </w:rPr>
        <w:t xml:space="preserve">Exercice </w:t>
      </w:r>
      <w:r w:rsidR="00AA6A8A" w:rsidRPr="003A61C5">
        <w:rPr>
          <w:rFonts w:ascii="Berlin Sans FB Demi" w:hAnsi="Berlin Sans FB Demi"/>
          <w:b/>
          <w:smallCaps/>
          <w:sz w:val="28"/>
          <w:szCs w:val="28"/>
        </w:rPr>
        <w:t xml:space="preserve"> 1</w:t>
      </w:r>
      <w:r w:rsidRPr="003A61C5">
        <w:rPr>
          <w:rFonts w:ascii="Berlin Sans FB Demi" w:hAnsi="Berlin Sans FB Demi"/>
          <w:b/>
          <w:smallCaps/>
          <w:sz w:val="28"/>
          <w:szCs w:val="28"/>
        </w:rPr>
        <w:t> :</w:t>
      </w:r>
      <w:r w:rsidRPr="003A61C5">
        <w:rPr>
          <w:rFonts w:ascii="Berlin Sans FB Demi" w:hAnsi="Berlin Sans FB Demi"/>
          <w:b/>
          <w:smallCaps/>
          <w:sz w:val="28"/>
          <w:szCs w:val="28"/>
        </w:rPr>
        <w:tab/>
      </w:r>
      <w:r w:rsidR="008D7B38" w:rsidRPr="003A61C5">
        <w:rPr>
          <w:rFonts w:ascii="Berlin Sans FB Demi" w:hAnsi="Berlin Sans FB Demi"/>
          <w:b/>
          <w:smallCaps/>
          <w:sz w:val="28"/>
          <w:szCs w:val="28"/>
        </w:rPr>
        <w:t>7</w:t>
      </w:r>
      <w:r w:rsidRPr="003A61C5">
        <w:rPr>
          <w:rFonts w:ascii="Berlin Sans FB Demi" w:hAnsi="Berlin Sans FB Demi"/>
          <w:b/>
          <w:i/>
          <w:iCs/>
          <w:smallCaps/>
          <w:sz w:val="28"/>
          <w:szCs w:val="28"/>
        </w:rPr>
        <w:t xml:space="preserve"> Pts</w:t>
      </w:r>
    </w:p>
    <w:p w14:paraId="3B202A70" w14:textId="2C713FB6" w:rsidR="003A61C5" w:rsidRPr="00AD3E51" w:rsidDel="00516AC6" w:rsidRDefault="003A61C5" w:rsidP="00390CD5">
      <w:pPr>
        <w:spacing w:before="100" w:beforeAutospacing="1" w:after="100" w:afterAutospacing="1"/>
        <w:jc w:val="both"/>
        <w:rPr>
          <w:del w:id="0" w:author="ACER" w:date="2024-10-11T10:52:00Z"/>
          <w:rFonts w:asciiTheme="majorBidi" w:hAnsiTheme="majorBidi" w:cstheme="majorBidi"/>
          <w:sz w:val="24"/>
          <w:szCs w:val="24"/>
        </w:rPr>
      </w:pPr>
      <w:bookmarkStart w:id="1" w:name="_GoBack"/>
      <w:bookmarkEnd w:id="1"/>
      <w:del w:id="2" w:author="ACER" w:date="2024-10-11T10:52:00Z">
        <w:r w:rsidRPr="00AD3E51" w:rsidDel="00516AC6">
          <w:rPr>
            <w:rFonts w:asciiTheme="majorBidi" w:hAnsiTheme="majorBidi" w:cstheme="majorBidi"/>
            <w:sz w:val="24"/>
            <w:szCs w:val="24"/>
          </w:rPr>
          <w:delText xml:space="preserve">Ecrire un programme </w:delText>
        </w:r>
        <w:r w:rsidR="00897739" w:rsidDel="00516AC6">
          <w:rPr>
            <w:rFonts w:asciiTheme="majorBidi" w:hAnsiTheme="majorBidi" w:cstheme="majorBidi"/>
            <w:sz w:val="24"/>
            <w:szCs w:val="24"/>
          </w:rPr>
          <w:delText xml:space="preserve">en langage C </w:delText>
        </w:r>
        <w:r w:rsidRPr="00AD3E51" w:rsidDel="00516AC6">
          <w:rPr>
            <w:rFonts w:asciiTheme="majorBidi" w:hAnsiTheme="majorBidi" w:cstheme="majorBidi"/>
            <w:sz w:val="24"/>
            <w:szCs w:val="24"/>
          </w:rPr>
          <w:delText xml:space="preserve">qui lit un verbe </w:delText>
        </w:r>
        <w:r w:rsidRPr="00D207B5" w:rsidDel="00516AC6">
          <w:rPr>
            <w:rFonts w:asciiTheme="majorBidi" w:hAnsiTheme="majorBidi" w:cstheme="majorBidi"/>
            <w:b/>
            <w:bCs/>
            <w:i/>
            <w:iCs/>
            <w:sz w:val="24"/>
            <w:szCs w:val="24"/>
          </w:rPr>
          <w:delText>régulier</w:delText>
        </w:r>
        <w:r w:rsidRPr="00AD3E51" w:rsidDel="00516AC6">
          <w:rPr>
            <w:rFonts w:asciiTheme="majorBidi" w:hAnsiTheme="majorBidi" w:cstheme="majorBidi"/>
            <w:sz w:val="24"/>
            <w:szCs w:val="24"/>
          </w:rPr>
          <w:delText xml:space="preserve"> en "er" au clavier et qui en affiche la conjugaison au présent de l'indicatif de ce verbe. Contrôle</w:delText>
        </w:r>
        <w:r w:rsidR="00725187" w:rsidDel="00516AC6">
          <w:rPr>
            <w:rFonts w:asciiTheme="majorBidi" w:hAnsiTheme="majorBidi" w:cstheme="majorBidi"/>
            <w:sz w:val="24"/>
            <w:szCs w:val="24"/>
          </w:rPr>
          <w:delText>r</w:delText>
        </w:r>
        <w:r w:rsidRPr="00AD3E51" w:rsidDel="00516AC6">
          <w:rPr>
            <w:rFonts w:asciiTheme="majorBidi" w:hAnsiTheme="majorBidi" w:cstheme="majorBidi"/>
            <w:sz w:val="24"/>
            <w:szCs w:val="24"/>
          </w:rPr>
          <w:delText xml:space="preserve"> s'il s'agit bien d'un verbe en "er" avant de conjuguer. </w:delText>
        </w:r>
      </w:del>
      <w:commentRangeStart w:id="3"/>
      <w:ins w:id="4" w:author="MNIF EP KSANTINI SALIMA" w:date="2021-11-03T19:32:00Z">
        <w:del w:id="5" w:author="ACER" w:date="2024-10-11T10:52:00Z">
          <w:r w:rsidR="006E5873" w:rsidDel="00516AC6">
            <w:rPr>
              <w:rFonts w:asciiTheme="majorBidi" w:hAnsiTheme="majorBidi" w:cstheme="majorBidi"/>
              <w:sz w:val="24"/>
              <w:szCs w:val="24"/>
            </w:rPr>
            <w:delText xml:space="preserve">Il est possible de travailler avec </w:delText>
          </w:r>
        </w:del>
      </w:ins>
      <w:del w:id="6" w:author="ACER" w:date="2024-10-11T10:52:00Z">
        <w:r w:rsidRPr="00AD3E51" w:rsidDel="00516AC6">
          <w:rPr>
            <w:rFonts w:asciiTheme="majorBidi" w:hAnsiTheme="majorBidi" w:cstheme="majorBidi"/>
            <w:sz w:val="24"/>
            <w:szCs w:val="24"/>
          </w:rPr>
          <w:delText xml:space="preserve">les </w:delText>
        </w:r>
        <w:commentRangeEnd w:id="3"/>
        <w:r w:rsidR="002069B0" w:rsidDel="00516AC6">
          <w:rPr>
            <w:rStyle w:val="Marquedecommentaire"/>
          </w:rPr>
          <w:commentReference w:id="3"/>
        </w:r>
        <w:r w:rsidRPr="00AD3E51" w:rsidDel="00516AC6">
          <w:rPr>
            <w:rFonts w:asciiTheme="majorBidi" w:hAnsiTheme="majorBidi" w:cstheme="majorBidi"/>
            <w:sz w:val="24"/>
            <w:szCs w:val="24"/>
          </w:rPr>
          <w:delText xml:space="preserve">fonctions </w:delText>
        </w:r>
        <w:r w:rsidRPr="00AD3E51" w:rsidDel="00516AC6">
          <w:rPr>
            <w:rFonts w:asciiTheme="majorBidi" w:hAnsiTheme="majorBidi" w:cstheme="majorBidi"/>
            <w:b/>
            <w:bCs/>
            <w:sz w:val="24"/>
            <w:szCs w:val="24"/>
          </w:rPr>
          <w:delText>gets</w:delText>
        </w:r>
        <w:r w:rsidR="00DA4EC6" w:rsidDel="00516AC6">
          <w:rPr>
            <w:rFonts w:asciiTheme="majorBidi" w:hAnsiTheme="majorBidi" w:cstheme="majorBidi"/>
            <w:b/>
            <w:bCs/>
            <w:sz w:val="24"/>
            <w:szCs w:val="24"/>
          </w:rPr>
          <w:delText xml:space="preserve"> ou scanf</w:delText>
        </w:r>
        <w:r w:rsidRPr="00AD3E51" w:rsidDel="00516AC6">
          <w:rPr>
            <w:rFonts w:asciiTheme="majorBidi" w:hAnsiTheme="majorBidi" w:cstheme="majorBidi"/>
            <w:sz w:val="24"/>
            <w:szCs w:val="24"/>
          </w:rPr>
          <w:delText xml:space="preserve">, </w:delText>
        </w:r>
        <w:r w:rsidRPr="00AD3E51" w:rsidDel="00516AC6">
          <w:rPr>
            <w:rFonts w:asciiTheme="majorBidi" w:hAnsiTheme="majorBidi" w:cstheme="majorBidi"/>
            <w:b/>
            <w:bCs/>
            <w:sz w:val="24"/>
            <w:szCs w:val="24"/>
          </w:rPr>
          <w:delText>puts</w:delText>
        </w:r>
        <w:r w:rsidR="00DA4EC6" w:rsidDel="00516AC6">
          <w:rPr>
            <w:rFonts w:asciiTheme="majorBidi" w:hAnsiTheme="majorBidi" w:cstheme="majorBidi"/>
            <w:b/>
            <w:bCs/>
            <w:sz w:val="24"/>
            <w:szCs w:val="24"/>
          </w:rPr>
          <w:delText xml:space="preserve"> ou printf</w:delText>
        </w:r>
        <w:r w:rsidRPr="00AD3E51" w:rsidDel="00516AC6">
          <w:rPr>
            <w:rFonts w:asciiTheme="majorBidi" w:hAnsiTheme="majorBidi" w:cstheme="majorBidi"/>
            <w:sz w:val="24"/>
            <w:szCs w:val="24"/>
          </w:rPr>
          <w:delText xml:space="preserve">, </w:delText>
        </w:r>
        <w:commentRangeStart w:id="7"/>
        <w:r w:rsidRPr="00AD3E51" w:rsidDel="00516AC6">
          <w:rPr>
            <w:rFonts w:asciiTheme="majorBidi" w:hAnsiTheme="majorBidi" w:cstheme="majorBidi"/>
            <w:b/>
            <w:bCs/>
            <w:sz w:val="24"/>
            <w:szCs w:val="24"/>
          </w:rPr>
          <w:delText>str</w:delText>
        </w:r>
        <w:r w:rsidR="00C3415C" w:rsidDel="00516AC6">
          <w:rPr>
            <w:rFonts w:asciiTheme="majorBidi" w:hAnsiTheme="majorBidi" w:cstheme="majorBidi"/>
            <w:b/>
            <w:bCs/>
            <w:sz w:val="24"/>
            <w:szCs w:val="24"/>
          </w:rPr>
          <w:delText>n</w:delText>
        </w:r>
        <w:r w:rsidR="005B270F" w:rsidDel="00516AC6">
          <w:rPr>
            <w:rFonts w:asciiTheme="majorBidi" w:hAnsiTheme="majorBidi" w:cstheme="majorBidi"/>
            <w:b/>
            <w:bCs/>
            <w:sz w:val="24"/>
            <w:szCs w:val="24"/>
          </w:rPr>
          <w:delText>cpy</w:delText>
        </w:r>
        <w:r w:rsidRPr="00AD3E51" w:rsidDel="00516AC6">
          <w:rPr>
            <w:rFonts w:asciiTheme="majorBidi" w:hAnsiTheme="majorBidi" w:cstheme="majorBidi"/>
            <w:sz w:val="24"/>
            <w:szCs w:val="24"/>
          </w:rPr>
          <w:delText xml:space="preserve"> </w:delText>
        </w:r>
        <w:commentRangeEnd w:id="7"/>
        <w:r w:rsidR="00083D6B" w:rsidDel="00516AC6">
          <w:rPr>
            <w:rStyle w:val="Marquedecommentaire"/>
          </w:rPr>
          <w:commentReference w:id="7"/>
        </w:r>
        <w:r w:rsidRPr="00AD3E51" w:rsidDel="00516AC6">
          <w:rPr>
            <w:rFonts w:asciiTheme="majorBidi" w:hAnsiTheme="majorBidi" w:cstheme="majorBidi"/>
            <w:sz w:val="24"/>
            <w:szCs w:val="24"/>
          </w:rPr>
          <w:delText xml:space="preserve">et </w:delText>
        </w:r>
        <w:r w:rsidRPr="00AD3E51" w:rsidDel="00516AC6">
          <w:rPr>
            <w:rFonts w:asciiTheme="majorBidi" w:hAnsiTheme="majorBidi" w:cstheme="majorBidi"/>
            <w:b/>
            <w:bCs/>
            <w:sz w:val="24"/>
            <w:szCs w:val="24"/>
          </w:rPr>
          <w:delText>strlen</w:delText>
        </w:r>
        <w:r w:rsidRPr="00AD3E51" w:rsidDel="00516AC6">
          <w:rPr>
            <w:rFonts w:asciiTheme="majorBidi" w:hAnsiTheme="majorBidi" w:cstheme="majorBidi"/>
            <w:sz w:val="24"/>
            <w:szCs w:val="24"/>
          </w:rPr>
          <w:delText xml:space="preserve">. </w:delText>
        </w:r>
      </w:del>
    </w:p>
    <w:p w14:paraId="3B202A71" w14:textId="66FB1670" w:rsidR="003A61C5" w:rsidRPr="00AD3E51" w:rsidDel="00516AC6" w:rsidRDefault="003A61C5" w:rsidP="003A61C5">
      <w:pPr>
        <w:spacing w:before="100" w:beforeAutospacing="1" w:after="100" w:afterAutospacing="1"/>
        <w:rPr>
          <w:del w:id="8" w:author="ACER" w:date="2024-10-11T10:52:00Z"/>
          <w:rFonts w:asciiTheme="majorBidi" w:hAnsiTheme="majorBidi" w:cstheme="majorBidi"/>
          <w:sz w:val="24"/>
          <w:szCs w:val="24"/>
        </w:rPr>
      </w:pPr>
      <w:del w:id="9" w:author="ACER" w:date="2024-10-11T10:52:00Z">
        <w:r w:rsidRPr="00AD3E51" w:rsidDel="00516AC6">
          <w:rPr>
            <w:rFonts w:asciiTheme="majorBidi" w:hAnsiTheme="majorBidi" w:cstheme="majorBidi"/>
            <w:b/>
            <w:bCs/>
            <w:sz w:val="24"/>
            <w:szCs w:val="24"/>
          </w:rPr>
          <w:delText>Exemple:</w:delText>
        </w:r>
        <w:r w:rsidRPr="00AD3E51" w:rsidDel="00516AC6">
          <w:rPr>
            <w:rFonts w:asciiTheme="majorBidi" w:hAnsiTheme="majorBidi" w:cstheme="majorBidi"/>
            <w:sz w:val="24"/>
            <w:szCs w:val="24"/>
          </w:rPr>
          <w:delText xml:space="preserve"> </w:delText>
        </w:r>
      </w:del>
    </w:p>
    <w:p w14:paraId="3B202A72" w14:textId="04A88F4A" w:rsidR="003A61C5" w:rsidRPr="00AD3E51" w:rsidDel="00516AC6" w:rsidRDefault="003A61C5" w:rsidP="003A6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del w:id="10" w:author="ACER" w:date="2024-10-11T10:52:00Z"/>
          <w:rFonts w:asciiTheme="majorBidi" w:hAnsiTheme="majorBidi" w:cstheme="majorBidi"/>
          <w:b/>
          <w:bCs/>
          <w:sz w:val="24"/>
          <w:szCs w:val="24"/>
        </w:rPr>
      </w:pPr>
      <w:del w:id="11" w:author="ACER" w:date="2024-10-11T10:52:00Z">
        <w:r w:rsidRPr="00AD3E51" w:rsidDel="00516AC6">
          <w:rPr>
            <w:rFonts w:asciiTheme="majorBidi" w:hAnsiTheme="majorBidi" w:cstheme="majorBidi"/>
            <w:b/>
            <w:bCs/>
            <w:sz w:val="24"/>
            <w:szCs w:val="24"/>
          </w:rPr>
          <w:delText xml:space="preserve">      Verbe : fêter</w:delText>
        </w:r>
      </w:del>
    </w:p>
    <w:p w14:paraId="3B202A73" w14:textId="456FA68D" w:rsidR="003A61C5" w:rsidRPr="00AD3E51" w:rsidDel="00516AC6" w:rsidRDefault="003A61C5" w:rsidP="003A6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del w:id="12" w:author="ACER" w:date="2024-10-11T10:52:00Z"/>
          <w:rFonts w:asciiTheme="majorBidi" w:hAnsiTheme="majorBidi" w:cstheme="majorBidi"/>
          <w:b/>
          <w:bCs/>
          <w:sz w:val="24"/>
          <w:szCs w:val="24"/>
        </w:rPr>
      </w:pPr>
      <w:del w:id="13" w:author="ACER" w:date="2024-10-11T10:52:00Z">
        <w:r w:rsidRPr="00AD3E51" w:rsidDel="00516AC6">
          <w:rPr>
            <w:rFonts w:asciiTheme="majorBidi" w:hAnsiTheme="majorBidi" w:cstheme="majorBidi"/>
            <w:b/>
            <w:bCs/>
            <w:sz w:val="24"/>
            <w:szCs w:val="24"/>
          </w:rPr>
          <w:delText xml:space="preserve">      je fête</w:delText>
        </w:r>
      </w:del>
    </w:p>
    <w:p w14:paraId="3B202A74" w14:textId="4E0BDA8B" w:rsidR="003A61C5" w:rsidRPr="00AD3E51" w:rsidDel="00516AC6" w:rsidRDefault="003A61C5" w:rsidP="003A6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del w:id="14" w:author="ACER" w:date="2024-10-11T10:52:00Z"/>
          <w:rFonts w:asciiTheme="majorBidi" w:hAnsiTheme="majorBidi" w:cstheme="majorBidi"/>
          <w:b/>
          <w:bCs/>
          <w:sz w:val="24"/>
          <w:szCs w:val="24"/>
        </w:rPr>
      </w:pPr>
      <w:del w:id="15" w:author="ACER" w:date="2024-10-11T10:52:00Z">
        <w:r w:rsidRPr="00AD3E51" w:rsidDel="00516AC6">
          <w:rPr>
            <w:rFonts w:asciiTheme="majorBidi" w:hAnsiTheme="majorBidi" w:cstheme="majorBidi"/>
            <w:b/>
            <w:bCs/>
            <w:sz w:val="24"/>
            <w:szCs w:val="24"/>
          </w:rPr>
          <w:delText xml:space="preserve">      tu fêtes</w:delText>
        </w:r>
      </w:del>
    </w:p>
    <w:p w14:paraId="3B202A75" w14:textId="2594DBF5" w:rsidR="003A61C5" w:rsidRPr="00AD3E51" w:rsidDel="00516AC6" w:rsidRDefault="003A61C5" w:rsidP="003A6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del w:id="16" w:author="ACER" w:date="2024-10-11T10:52:00Z"/>
          <w:rFonts w:asciiTheme="majorBidi" w:hAnsiTheme="majorBidi" w:cstheme="majorBidi"/>
          <w:b/>
          <w:bCs/>
          <w:sz w:val="24"/>
          <w:szCs w:val="24"/>
        </w:rPr>
      </w:pPr>
      <w:del w:id="17" w:author="ACER" w:date="2024-10-11T10:52:00Z">
        <w:r w:rsidRPr="00AD3E51" w:rsidDel="00516AC6">
          <w:rPr>
            <w:rFonts w:asciiTheme="majorBidi" w:hAnsiTheme="majorBidi" w:cstheme="majorBidi"/>
            <w:b/>
            <w:bCs/>
            <w:sz w:val="24"/>
            <w:szCs w:val="24"/>
          </w:rPr>
          <w:delText xml:space="preserve">      il fête</w:delText>
        </w:r>
      </w:del>
    </w:p>
    <w:p w14:paraId="3B202A76" w14:textId="1FD6446B" w:rsidR="003A61C5" w:rsidRPr="00AD3E51" w:rsidDel="00516AC6" w:rsidRDefault="003A61C5" w:rsidP="003A6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del w:id="18" w:author="ACER" w:date="2024-10-11T10:52:00Z"/>
          <w:rFonts w:asciiTheme="majorBidi" w:hAnsiTheme="majorBidi" w:cstheme="majorBidi"/>
          <w:b/>
          <w:bCs/>
          <w:sz w:val="24"/>
          <w:szCs w:val="24"/>
        </w:rPr>
      </w:pPr>
      <w:del w:id="19" w:author="ACER" w:date="2024-10-11T10:52:00Z">
        <w:r w:rsidRPr="00AD3E51" w:rsidDel="00516AC6">
          <w:rPr>
            <w:rFonts w:asciiTheme="majorBidi" w:hAnsiTheme="majorBidi" w:cstheme="majorBidi"/>
            <w:b/>
            <w:bCs/>
            <w:sz w:val="24"/>
            <w:szCs w:val="24"/>
          </w:rPr>
          <w:delText xml:space="preserve">      nous fêtons</w:delText>
        </w:r>
      </w:del>
    </w:p>
    <w:p w14:paraId="3B202A77" w14:textId="23663D91" w:rsidR="003A61C5" w:rsidRPr="00AD3E51" w:rsidDel="00516AC6" w:rsidRDefault="003A61C5" w:rsidP="003A6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del w:id="20" w:author="ACER" w:date="2024-10-11T10:52:00Z"/>
          <w:rFonts w:asciiTheme="majorBidi" w:hAnsiTheme="majorBidi" w:cstheme="majorBidi"/>
          <w:b/>
          <w:bCs/>
          <w:sz w:val="24"/>
          <w:szCs w:val="24"/>
        </w:rPr>
      </w:pPr>
      <w:del w:id="21" w:author="ACER" w:date="2024-10-11T10:52:00Z">
        <w:r w:rsidRPr="00AD3E51" w:rsidDel="00516AC6">
          <w:rPr>
            <w:rFonts w:asciiTheme="majorBidi" w:hAnsiTheme="majorBidi" w:cstheme="majorBidi"/>
            <w:b/>
            <w:bCs/>
            <w:sz w:val="24"/>
            <w:szCs w:val="24"/>
          </w:rPr>
          <w:delText xml:space="preserve">      vous fêtez</w:delText>
        </w:r>
      </w:del>
    </w:p>
    <w:p w14:paraId="3B202A78" w14:textId="5FB85C7D" w:rsidR="003A61C5" w:rsidDel="00516AC6" w:rsidRDefault="003A61C5" w:rsidP="003A6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del w:id="22" w:author="ACER" w:date="2024-10-11T10:52:00Z"/>
          <w:rFonts w:asciiTheme="majorBidi" w:hAnsiTheme="majorBidi" w:cstheme="majorBidi"/>
          <w:b/>
          <w:bCs/>
          <w:sz w:val="24"/>
          <w:szCs w:val="24"/>
        </w:rPr>
      </w:pPr>
      <w:del w:id="23" w:author="ACER" w:date="2024-10-11T10:52:00Z">
        <w:r w:rsidRPr="00AD3E51" w:rsidDel="00516AC6">
          <w:rPr>
            <w:rFonts w:asciiTheme="majorBidi" w:hAnsiTheme="majorBidi" w:cstheme="majorBidi"/>
            <w:b/>
            <w:bCs/>
            <w:sz w:val="24"/>
            <w:szCs w:val="24"/>
          </w:rPr>
          <w:delText xml:space="preserve">      ils fêtent</w:delText>
        </w:r>
      </w:del>
    </w:p>
    <w:p w14:paraId="3B202A79" w14:textId="77777777" w:rsidR="003A61C5" w:rsidRPr="00AD3E51" w:rsidRDefault="003A61C5" w:rsidP="003A6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hAnsiTheme="majorBidi" w:cstheme="majorBidi"/>
          <w:sz w:val="24"/>
          <w:szCs w:val="24"/>
        </w:rPr>
      </w:pPr>
    </w:p>
    <w:p w14:paraId="3B202A7A" w14:textId="57817994" w:rsidR="00D1686B" w:rsidRPr="00927FED" w:rsidRDefault="00E65A53" w:rsidP="00356485">
      <w:pPr>
        <w:pBdr>
          <w:top w:val="single" w:sz="24" w:space="1" w:color="7F7F7F"/>
          <w:bottom w:val="single" w:sz="24" w:space="1" w:color="7F7F7F"/>
        </w:pBdr>
        <w:shd w:val="clear" w:color="auto" w:fill="D9D9D9"/>
        <w:tabs>
          <w:tab w:val="right" w:pos="9638"/>
        </w:tabs>
        <w:jc w:val="both"/>
        <w:rPr>
          <w:rFonts w:ascii="Berlin Sans FB Demi" w:hAnsi="Berlin Sans FB Demi"/>
          <w:b/>
          <w:smallCaps/>
          <w:sz w:val="28"/>
          <w:szCs w:val="28"/>
        </w:rPr>
      </w:pPr>
      <w:r>
        <w:rPr>
          <w:rFonts w:ascii="Berlin Sans FB Demi" w:hAnsi="Berlin Sans FB Demi"/>
          <w:b/>
          <w:smallCaps/>
          <w:sz w:val="28"/>
          <w:szCs w:val="28"/>
        </w:rPr>
        <w:t>Exercice 2</w:t>
      </w:r>
      <w:r w:rsidRPr="004F0006">
        <w:rPr>
          <w:rFonts w:ascii="Century" w:hAnsi="Century"/>
          <w:b/>
          <w:i/>
          <w:iCs/>
          <w:sz w:val="28"/>
          <w:szCs w:val="28"/>
        </w:rPr>
        <w:t xml:space="preserve"> </w:t>
      </w:r>
      <w:r w:rsidR="00D1686B" w:rsidRPr="00927FED">
        <w:rPr>
          <w:rFonts w:ascii="Berlin Sans FB Demi" w:hAnsi="Berlin Sans FB Demi"/>
          <w:b/>
          <w:smallCaps/>
          <w:sz w:val="28"/>
          <w:szCs w:val="28"/>
        </w:rPr>
        <w:t>:</w:t>
      </w:r>
      <w:r w:rsidR="00D1686B" w:rsidRPr="00927FED">
        <w:rPr>
          <w:rFonts w:ascii="Berlin Sans FB Demi" w:hAnsi="Berlin Sans FB Demi"/>
          <w:b/>
          <w:smallCaps/>
          <w:sz w:val="28"/>
          <w:szCs w:val="28"/>
        </w:rPr>
        <w:tab/>
      </w:r>
      <w:r w:rsidR="00EE29CE">
        <w:rPr>
          <w:rFonts w:ascii="Berlin Sans FB Demi" w:hAnsi="Berlin Sans FB Demi"/>
          <w:b/>
          <w:smallCaps/>
          <w:sz w:val="28"/>
          <w:szCs w:val="28"/>
        </w:rPr>
        <w:t>1</w:t>
      </w:r>
      <w:r w:rsidR="00356485">
        <w:rPr>
          <w:rFonts w:ascii="Berlin Sans FB Demi" w:hAnsi="Berlin Sans FB Demi"/>
          <w:b/>
          <w:smallCaps/>
          <w:sz w:val="28"/>
          <w:szCs w:val="28"/>
        </w:rPr>
        <w:t>3</w:t>
      </w:r>
      <w:r w:rsidR="00D1686B" w:rsidRPr="00927FED">
        <w:rPr>
          <w:rFonts w:ascii="Berlin Sans FB Demi" w:hAnsi="Berlin Sans FB Demi"/>
          <w:b/>
          <w:i/>
          <w:iCs/>
          <w:smallCaps/>
          <w:sz w:val="28"/>
          <w:szCs w:val="28"/>
        </w:rPr>
        <w:t xml:space="preserve"> Pts</w:t>
      </w:r>
    </w:p>
    <w:p w14:paraId="3B202A7B" w14:textId="77777777" w:rsidR="006204B0" w:rsidRDefault="006204B0" w:rsidP="003A61C5">
      <w:pPr>
        <w:rPr>
          <w:rFonts w:asciiTheme="majorBidi" w:hAnsiTheme="majorBidi" w:cstheme="majorBidi"/>
          <w:sz w:val="24"/>
          <w:szCs w:val="24"/>
        </w:rPr>
      </w:pPr>
    </w:p>
    <w:p w14:paraId="3B202A7C" w14:textId="77777777" w:rsidR="003A61C5" w:rsidRPr="003A61C5" w:rsidRDefault="00A51E9B" w:rsidP="00390CD5">
      <w:pPr>
        <w:jc w:val="both"/>
        <w:rPr>
          <w:rFonts w:asciiTheme="majorBidi" w:hAnsiTheme="majorBidi" w:cstheme="majorBidi"/>
          <w:sz w:val="24"/>
          <w:szCs w:val="24"/>
        </w:rPr>
      </w:pPr>
      <w:r>
        <w:rPr>
          <w:rFonts w:asciiTheme="majorBidi" w:hAnsiTheme="majorBidi" w:cstheme="majorBidi"/>
          <w:sz w:val="24"/>
          <w:szCs w:val="24"/>
        </w:rPr>
        <w:t>Il s’agit de faire un algorithme</w:t>
      </w:r>
      <w:r w:rsidR="003A61C5" w:rsidRPr="003A61C5">
        <w:rPr>
          <w:rFonts w:asciiTheme="majorBidi" w:hAnsiTheme="majorBidi" w:cstheme="majorBidi"/>
          <w:sz w:val="24"/>
          <w:szCs w:val="24"/>
        </w:rPr>
        <w:t xml:space="preserve"> permettant de gérer un QCM. QCM est l’abréviation du </w:t>
      </w:r>
      <w:r w:rsidR="003A61C5" w:rsidRPr="00E608D3">
        <w:rPr>
          <w:rFonts w:asciiTheme="majorBidi" w:hAnsiTheme="majorBidi" w:cstheme="majorBidi"/>
          <w:b/>
          <w:bCs/>
          <w:sz w:val="24"/>
          <w:szCs w:val="24"/>
        </w:rPr>
        <w:t>q</w:t>
      </w:r>
      <w:r w:rsidR="003A61C5" w:rsidRPr="003A61C5">
        <w:rPr>
          <w:rFonts w:asciiTheme="majorBidi" w:hAnsiTheme="majorBidi" w:cstheme="majorBidi"/>
          <w:sz w:val="24"/>
          <w:szCs w:val="24"/>
        </w:rPr>
        <w:t xml:space="preserve">uestionnaire à </w:t>
      </w:r>
      <w:r w:rsidR="003A61C5" w:rsidRPr="00E608D3">
        <w:rPr>
          <w:rFonts w:asciiTheme="majorBidi" w:hAnsiTheme="majorBidi" w:cstheme="majorBidi"/>
          <w:b/>
          <w:bCs/>
          <w:sz w:val="24"/>
          <w:szCs w:val="24"/>
        </w:rPr>
        <w:t>c</w:t>
      </w:r>
      <w:r w:rsidR="003A61C5" w:rsidRPr="003A61C5">
        <w:rPr>
          <w:rFonts w:asciiTheme="majorBidi" w:hAnsiTheme="majorBidi" w:cstheme="majorBidi"/>
          <w:sz w:val="24"/>
          <w:szCs w:val="24"/>
        </w:rPr>
        <w:t xml:space="preserve">hoix </w:t>
      </w:r>
      <w:r w:rsidR="003A61C5" w:rsidRPr="00E608D3">
        <w:rPr>
          <w:rFonts w:asciiTheme="majorBidi" w:hAnsiTheme="majorBidi" w:cstheme="majorBidi"/>
          <w:b/>
          <w:bCs/>
          <w:sz w:val="24"/>
          <w:szCs w:val="24"/>
        </w:rPr>
        <w:t>m</w:t>
      </w:r>
      <w:r w:rsidR="003A61C5" w:rsidRPr="003A61C5">
        <w:rPr>
          <w:rFonts w:asciiTheme="majorBidi" w:hAnsiTheme="majorBidi" w:cstheme="majorBidi"/>
          <w:sz w:val="24"/>
          <w:szCs w:val="24"/>
        </w:rPr>
        <w:t xml:space="preserve">ultiple qui est un procédé d’évaluation dans lequel sont proposées plusieurs réponses pour chaque question. Une ou plusieurs de ces propositions sont correctes. Dans notre cas, on suppose que chaque question admet une et une seule réponse. </w:t>
      </w:r>
    </w:p>
    <w:p w14:paraId="3B202A7D" w14:textId="77777777" w:rsidR="003A61C5" w:rsidRPr="003A61C5" w:rsidRDefault="003A61C5" w:rsidP="003A61C5">
      <w:pPr>
        <w:rPr>
          <w:rFonts w:asciiTheme="majorBidi" w:hAnsiTheme="majorBidi" w:cstheme="majorBidi"/>
          <w:sz w:val="24"/>
          <w:szCs w:val="24"/>
        </w:rPr>
      </w:pPr>
    </w:p>
    <w:p w14:paraId="3B202A7E" w14:textId="1D2202E7" w:rsidR="003A61C5" w:rsidRPr="003A61C5" w:rsidRDefault="003A61C5" w:rsidP="00390CD5">
      <w:pPr>
        <w:jc w:val="both"/>
        <w:rPr>
          <w:rFonts w:asciiTheme="majorBidi" w:hAnsiTheme="majorBidi" w:cstheme="majorBidi"/>
          <w:b/>
          <w:bCs/>
          <w:sz w:val="24"/>
          <w:szCs w:val="24"/>
        </w:rPr>
      </w:pPr>
      <w:r w:rsidRPr="003A61C5">
        <w:rPr>
          <w:rFonts w:asciiTheme="majorBidi" w:hAnsiTheme="majorBidi" w:cstheme="majorBidi"/>
          <w:sz w:val="24"/>
          <w:szCs w:val="24"/>
        </w:rPr>
        <w:t xml:space="preserve">Soit la matrice </w:t>
      </w:r>
      <w:r w:rsidRPr="003A61C5">
        <w:rPr>
          <w:rFonts w:asciiTheme="majorBidi" w:hAnsiTheme="majorBidi" w:cstheme="majorBidi"/>
          <w:b/>
          <w:bCs/>
          <w:sz w:val="24"/>
          <w:szCs w:val="24"/>
        </w:rPr>
        <w:t>qcm</w:t>
      </w:r>
      <w:r w:rsidRPr="003A61C5">
        <w:rPr>
          <w:rFonts w:asciiTheme="majorBidi" w:hAnsiTheme="majorBidi" w:cstheme="majorBidi"/>
          <w:sz w:val="24"/>
          <w:szCs w:val="24"/>
        </w:rPr>
        <w:t xml:space="preserve"> composé</w:t>
      </w:r>
      <w:r w:rsidR="001B409B">
        <w:rPr>
          <w:rFonts w:asciiTheme="majorBidi" w:hAnsiTheme="majorBidi" w:cstheme="majorBidi"/>
          <w:sz w:val="24"/>
          <w:szCs w:val="24"/>
        </w:rPr>
        <w:t>e</w:t>
      </w:r>
      <w:r w:rsidRPr="003A61C5">
        <w:rPr>
          <w:rFonts w:asciiTheme="majorBidi" w:hAnsiTheme="majorBidi" w:cstheme="majorBidi"/>
          <w:sz w:val="24"/>
          <w:szCs w:val="24"/>
        </w:rPr>
        <w:t xml:space="preserve"> de n lignes (qui correspond</w:t>
      </w:r>
      <w:r w:rsidR="002950F8">
        <w:rPr>
          <w:rFonts w:asciiTheme="majorBidi" w:hAnsiTheme="majorBidi" w:cstheme="majorBidi"/>
          <w:sz w:val="24"/>
          <w:szCs w:val="24"/>
        </w:rPr>
        <w:t>ent</w:t>
      </w:r>
      <w:r w:rsidRPr="003A61C5">
        <w:rPr>
          <w:rFonts w:asciiTheme="majorBidi" w:hAnsiTheme="majorBidi" w:cstheme="majorBidi"/>
          <w:sz w:val="24"/>
          <w:szCs w:val="24"/>
        </w:rPr>
        <w:t xml:space="preserve"> aux n questions) et cinq colonnes dont la première est l’énoncé de la question et les autres sont les propositions des réponses. </w:t>
      </w:r>
      <w:r w:rsidRPr="003A61C5">
        <w:rPr>
          <w:rFonts w:asciiTheme="majorBidi" w:hAnsiTheme="majorBidi" w:cstheme="majorBidi"/>
          <w:b/>
          <w:bCs/>
          <w:sz w:val="24"/>
          <w:szCs w:val="24"/>
        </w:rPr>
        <w:t xml:space="preserve">La matrice qcm est une </w:t>
      </w:r>
      <w:r w:rsidR="006613AB">
        <w:rPr>
          <w:rFonts w:asciiTheme="majorBidi" w:hAnsiTheme="majorBidi" w:cstheme="majorBidi"/>
          <w:b/>
          <w:bCs/>
          <w:sz w:val="24"/>
          <w:szCs w:val="24"/>
        </w:rPr>
        <w:t>matrice de chaines de caractère</w:t>
      </w:r>
      <w:r w:rsidR="00220A09">
        <w:rPr>
          <w:rFonts w:asciiTheme="majorBidi" w:hAnsiTheme="majorBidi" w:cstheme="majorBidi"/>
          <w:b/>
          <w:bCs/>
          <w:sz w:val="24"/>
          <w:szCs w:val="24"/>
        </w:rPr>
        <w:t>s</w:t>
      </w:r>
      <w:r w:rsidRPr="003A61C5">
        <w:rPr>
          <w:rFonts w:asciiTheme="majorBidi" w:hAnsiTheme="majorBidi" w:cstheme="majorBidi"/>
          <w:b/>
          <w:bCs/>
          <w:sz w:val="24"/>
          <w:szCs w:val="24"/>
        </w:rPr>
        <w:t>.</w:t>
      </w:r>
    </w:p>
    <w:p w14:paraId="3B202A7F" w14:textId="77777777" w:rsidR="003A61C5" w:rsidRPr="003A61C5" w:rsidRDefault="003A61C5" w:rsidP="003A61C5">
      <w:pPr>
        <w:rPr>
          <w:rFonts w:asciiTheme="majorBidi" w:hAnsiTheme="majorBidi" w:cstheme="majorBidi"/>
          <w:b/>
          <w:bCs/>
          <w:sz w:val="24"/>
          <w:szCs w:val="24"/>
        </w:rPr>
      </w:pPr>
    </w:p>
    <w:p w14:paraId="3B202A80" w14:textId="77777777" w:rsidR="003A61C5" w:rsidRPr="003A61C5" w:rsidRDefault="003A61C5" w:rsidP="00390CD5">
      <w:pPr>
        <w:jc w:val="both"/>
        <w:rPr>
          <w:rFonts w:asciiTheme="majorBidi" w:hAnsiTheme="majorBidi" w:cstheme="majorBidi"/>
          <w:sz w:val="24"/>
          <w:szCs w:val="24"/>
        </w:rPr>
      </w:pPr>
      <w:r>
        <w:rPr>
          <w:rFonts w:asciiTheme="majorBidi" w:hAnsiTheme="majorBidi" w:cstheme="majorBidi"/>
          <w:sz w:val="24"/>
          <w:szCs w:val="24"/>
        </w:rPr>
        <w:t>On suppose que le</w:t>
      </w:r>
      <w:r w:rsidRPr="003A61C5">
        <w:rPr>
          <w:rFonts w:asciiTheme="majorBidi" w:hAnsiTheme="majorBidi" w:cstheme="majorBidi"/>
          <w:sz w:val="24"/>
          <w:szCs w:val="24"/>
        </w:rPr>
        <w:t xml:space="preserve"> nombre des </w:t>
      </w:r>
      <w:r w:rsidR="006613AB">
        <w:rPr>
          <w:rFonts w:asciiTheme="majorBidi" w:hAnsiTheme="majorBidi" w:cstheme="majorBidi"/>
          <w:sz w:val="24"/>
          <w:szCs w:val="24"/>
        </w:rPr>
        <w:t xml:space="preserve">questions </w:t>
      </w:r>
      <w:r w:rsidRPr="003A61C5">
        <w:rPr>
          <w:rFonts w:asciiTheme="majorBidi" w:hAnsiTheme="majorBidi" w:cstheme="majorBidi"/>
          <w:sz w:val="24"/>
          <w:szCs w:val="24"/>
        </w:rPr>
        <w:t xml:space="preserve">de la matrice est limité par un nombre maximal défini par une constante </w:t>
      </w:r>
      <w:r w:rsidRPr="003A61C5">
        <w:rPr>
          <w:rFonts w:asciiTheme="majorBidi" w:hAnsiTheme="majorBidi" w:cstheme="majorBidi"/>
          <w:b/>
          <w:bCs/>
          <w:sz w:val="24"/>
          <w:szCs w:val="24"/>
        </w:rPr>
        <w:t>max</w:t>
      </w:r>
      <w:r w:rsidR="006613AB">
        <w:rPr>
          <w:rFonts w:asciiTheme="majorBidi" w:hAnsiTheme="majorBidi" w:cstheme="majorBidi"/>
          <w:b/>
          <w:bCs/>
          <w:sz w:val="24"/>
          <w:szCs w:val="24"/>
        </w:rPr>
        <w:t>Q</w:t>
      </w:r>
      <w:r w:rsidRPr="003A61C5">
        <w:rPr>
          <w:rFonts w:asciiTheme="majorBidi" w:hAnsiTheme="majorBidi" w:cstheme="majorBidi"/>
          <w:sz w:val="24"/>
          <w:szCs w:val="24"/>
        </w:rPr>
        <w:t xml:space="preserve"> donnée.</w:t>
      </w:r>
    </w:p>
    <w:p w14:paraId="3B202A81" w14:textId="77777777" w:rsidR="003A61C5" w:rsidRPr="003A61C5" w:rsidRDefault="003A61C5" w:rsidP="003A61C5">
      <w:pPr>
        <w:rPr>
          <w:rFonts w:asciiTheme="majorBidi" w:hAnsiTheme="majorBidi" w:cstheme="majorBidi"/>
          <w:sz w:val="24"/>
          <w:szCs w:val="24"/>
        </w:rPr>
      </w:pPr>
    </w:p>
    <w:p w14:paraId="3B202A82" w14:textId="064EC3FD" w:rsidR="003A61C5" w:rsidRPr="003A61C5" w:rsidRDefault="003A61C5" w:rsidP="00D207B5">
      <w:pPr>
        <w:tabs>
          <w:tab w:val="left" w:pos="6996"/>
        </w:tabs>
        <w:rPr>
          <w:rFonts w:asciiTheme="majorBidi" w:hAnsiTheme="majorBidi" w:cstheme="majorBidi"/>
          <w:sz w:val="24"/>
          <w:szCs w:val="24"/>
        </w:rPr>
      </w:pPr>
      <w:r w:rsidRPr="003A61C5">
        <w:rPr>
          <w:rFonts w:asciiTheme="majorBidi" w:hAnsiTheme="majorBidi" w:cstheme="majorBidi"/>
          <w:sz w:val="24"/>
          <w:szCs w:val="24"/>
        </w:rPr>
        <w:t xml:space="preserve">Exemple d’une matrice </w:t>
      </w:r>
      <w:r w:rsidRPr="00E608D3">
        <w:rPr>
          <w:rFonts w:asciiTheme="majorBidi" w:hAnsiTheme="majorBidi" w:cstheme="majorBidi"/>
          <w:b/>
          <w:bCs/>
          <w:sz w:val="24"/>
          <w:szCs w:val="24"/>
        </w:rPr>
        <w:t>qcm</w:t>
      </w:r>
      <w:r w:rsidRPr="003A61C5">
        <w:rPr>
          <w:rFonts w:asciiTheme="majorBidi" w:hAnsiTheme="majorBidi" w:cstheme="majorBidi"/>
          <w:sz w:val="24"/>
          <w:szCs w:val="24"/>
        </w:rPr>
        <w:t>:</w:t>
      </w:r>
      <w:r w:rsidR="002E0E94">
        <w:rPr>
          <w:rFonts w:asciiTheme="majorBidi" w:hAnsiTheme="majorBidi" w:cstheme="majorBidi"/>
          <w:sz w:val="24"/>
          <w:szCs w:val="24"/>
        </w:rPr>
        <w:tab/>
      </w:r>
    </w:p>
    <w:p w14:paraId="3B202A83" w14:textId="77777777" w:rsidR="003A61C5" w:rsidRPr="003A61C5" w:rsidRDefault="00E9554E" w:rsidP="003A61C5">
      <w:pPr>
        <w:rPr>
          <w:rFonts w:asciiTheme="majorBidi" w:hAnsiTheme="majorBidi" w:cstheme="majorBidi"/>
          <w:b/>
          <w:bCs/>
          <w:sz w:val="24"/>
          <w:szCs w:val="24"/>
        </w:rPr>
      </w:pPr>
      <w:r>
        <w:rPr>
          <w:rFonts w:asciiTheme="majorBidi" w:hAnsiTheme="majorBidi" w:cstheme="majorBidi"/>
          <w:b/>
          <w:bCs/>
          <w:sz w:val="24"/>
          <w:szCs w:val="24"/>
        </w:rPr>
        <w:t>Enoncé de la question</w:t>
      </w:r>
      <w:r>
        <w:rPr>
          <w:rFonts w:asciiTheme="majorBidi" w:hAnsiTheme="majorBidi" w:cstheme="majorBidi"/>
          <w:b/>
          <w:bCs/>
          <w:sz w:val="24"/>
          <w:szCs w:val="24"/>
        </w:rPr>
        <w:tab/>
        <w:t xml:space="preserve">         </w:t>
      </w:r>
      <w:r w:rsidR="003A61C5" w:rsidRPr="003A61C5">
        <w:rPr>
          <w:rFonts w:asciiTheme="majorBidi" w:hAnsiTheme="majorBidi" w:cstheme="majorBidi"/>
          <w:b/>
          <w:bCs/>
          <w:sz w:val="24"/>
          <w:szCs w:val="24"/>
        </w:rPr>
        <w:t xml:space="preserve">Réponse1  </w:t>
      </w:r>
      <w:r>
        <w:rPr>
          <w:rFonts w:asciiTheme="majorBidi" w:hAnsiTheme="majorBidi" w:cstheme="majorBidi"/>
          <w:b/>
          <w:bCs/>
          <w:sz w:val="24"/>
          <w:szCs w:val="24"/>
        </w:rPr>
        <w:t xml:space="preserve">   </w:t>
      </w:r>
      <w:r w:rsidR="003A61C5" w:rsidRPr="003A61C5">
        <w:rPr>
          <w:rFonts w:asciiTheme="majorBidi" w:hAnsiTheme="majorBidi" w:cstheme="majorBidi"/>
          <w:b/>
          <w:bCs/>
          <w:sz w:val="24"/>
          <w:szCs w:val="24"/>
        </w:rPr>
        <w:t xml:space="preserve"> Réponse2   </w:t>
      </w:r>
      <w:r>
        <w:rPr>
          <w:rFonts w:asciiTheme="majorBidi" w:hAnsiTheme="majorBidi" w:cstheme="majorBidi"/>
          <w:b/>
          <w:bCs/>
          <w:sz w:val="24"/>
          <w:szCs w:val="24"/>
        </w:rPr>
        <w:t xml:space="preserve">   </w:t>
      </w:r>
      <w:r w:rsidR="003A61C5" w:rsidRPr="003A61C5">
        <w:rPr>
          <w:rFonts w:asciiTheme="majorBidi" w:hAnsiTheme="majorBidi" w:cstheme="majorBidi"/>
          <w:b/>
          <w:bCs/>
          <w:sz w:val="24"/>
          <w:szCs w:val="24"/>
        </w:rPr>
        <w:t xml:space="preserve"> Réponse3  </w:t>
      </w:r>
      <w:r>
        <w:rPr>
          <w:rFonts w:asciiTheme="majorBidi" w:hAnsiTheme="majorBidi" w:cstheme="majorBidi"/>
          <w:b/>
          <w:bCs/>
          <w:sz w:val="24"/>
          <w:szCs w:val="24"/>
        </w:rPr>
        <w:t xml:space="preserve">    </w:t>
      </w:r>
      <w:r w:rsidR="003A61C5" w:rsidRPr="003A61C5">
        <w:rPr>
          <w:rFonts w:asciiTheme="majorBidi" w:hAnsiTheme="majorBidi" w:cstheme="majorBidi"/>
          <w:b/>
          <w:bCs/>
          <w:sz w:val="24"/>
          <w:szCs w:val="24"/>
        </w:rPr>
        <w:t xml:space="preserve"> Réponse4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7"/>
        <w:gridCol w:w="1417"/>
        <w:gridCol w:w="1418"/>
        <w:gridCol w:w="1417"/>
        <w:gridCol w:w="1390"/>
      </w:tblGrid>
      <w:tr w:rsidR="003A61C5" w:rsidRPr="003A61C5" w14:paraId="3B202A89" w14:textId="77777777" w:rsidTr="00BA3A3E">
        <w:tc>
          <w:tcPr>
            <w:tcW w:w="3227" w:type="dxa"/>
          </w:tcPr>
          <w:p w14:paraId="3B202A84" w14:textId="77777777" w:rsidR="003A61C5" w:rsidRPr="003A61C5" w:rsidRDefault="003A61C5" w:rsidP="00390CD5">
            <w:pPr>
              <w:jc w:val="both"/>
              <w:rPr>
                <w:rFonts w:asciiTheme="majorBidi" w:hAnsiTheme="majorBidi" w:cstheme="majorBidi"/>
                <w:sz w:val="24"/>
                <w:szCs w:val="24"/>
              </w:rPr>
            </w:pPr>
            <w:r w:rsidRPr="003A61C5">
              <w:rPr>
                <w:rFonts w:asciiTheme="majorBidi" w:hAnsiTheme="majorBidi" w:cstheme="majorBidi"/>
                <w:sz w:val="24"/>
                <w:szCs w:val="24"/>
              </w:rPr>
              <w:t>Quel insecte produit le miel ?</w:t>
            </w:r>
          </w:p>
        </w:tc>
        <w:tc>
          <w:tcPr>
            <w:tcW w:w="1417" w:type="dxa"/>
          </w:tcPr>
          <w:p w14:paraId="3B202A85" w14:textId="77777777" w:rsidR="003A61C5" w:rsidRPr="003A61C5" w:rsidRDefault="003A61C5" w:rsidP="00BA3A3E">
            <w:pPr>
              <w:jc w:val="center"/>
              <w:rPr>
                <w:rFonts w:asciiTheme="majorBidi" w:hAnsiTheme="majorBidi" w:cstheme="majorBidi"/>
                <w:sz w:val="24"/>
                <w:szCs w:val="24"/>
              </w:rPr>
            </w:pPr>
            <w:r w:rsidRPr="003A61C5">
              <w:rPr>
                <w:rFonts w:asciiTheme="majorBidi" w:hAnsiTheme="majorBidi" w:cstheme="majorBidi"/>
                <w:sz w:val="24"/>
                <w:szCs w:val="24"/>
              </w:rPr>
              <w:t>L’abeille</w:t>
            </w:r>
          </w:p>
        </w:tc>
        <w:tc>
          <w:tcPr>
            <w:tcW w:w="1418" w:type="dxa"/>
          </w:tcPr>
          <w:p w14:paraId="3B202A86" w14:textId="77777777" w:rsidR="003A61C5" w:rsidRPr="003A61C5" w:rsidRDefault="003A61C5" w:rsidP="00BA3A3E">
            <w:pPr>
              <w:jc w:val="center"/>
              <w:rPr>
                <w:rFonts w:asciiTheme="majorBidi" w:hAnsiTheme="majorBidi" w:cstheme="majorBidi"/>
                <w:sz w:val="24"/>
                <w:szCs w:val="24"/>
              </w:rPr>
            </w:pPr>
            <w:r w:rsidRPr="003A61C5">
              <w:rPr>
                <w:rFonts w:asciiTheme="majorBidi" w:hAnsiTheme="majorBidi" w:cstheme="majorBidi"/>
                <w:sz w:val="24"/>
                <w:szCs w:val="24"/>
              </w:rPr>
              <w:t>Le scarabée</w:t>
            </w:r>
          </w:p>
        </w:tc>
        <w:tc>
          <w:tcPr>
            <w:tcW w:w="1417" w:type="dxa"/>
          </w:tcPr>
          <w:p w14:paraId="3B202A87" w14:textId="77777777" w:rsidR="003A61C5" w:rsidRPr="003A61C5" w:rsidRDefault="003A61C5" w:rsidP="00BA3A3E">
            <w:pPr>
              <w:jc w:val="center"/>
              <w:rPr>
                <w:rFonts w:asciiTheme="majorBidi" w:hAnsiTheme="majorBidi" w:cstheme="majorBidi"/>
                <w:sz w:val="24"/>
                <w:szCs w:val="24"/>
              </w:rPr>
            </w:pPr>
            <w:r w:rsidRPr="003A61C5">
              <w:rPr>
                <w:rFonts w:asciiTheme="majorBidi" w:hAnsiTheme="majorBidi" w:cstheme="majorBidi"/>
                <w:sz w:val="24"/>
                <w:szCs w:val="24"/>
              </w:rPr>
              <w:t>Le puceron</w:t>
            </w:r>
          </w:p>
        </w:tc>
        <w:tc>
          <w:tcPr>
            <w:tcW w:w="1390" w:type="dxa"/>
          </w:tcPr>
          <w:p w14:paraId="3B202A88" w14:textId="77777777" w:rsidR="003A61C5" w:rsidRPr="003A61C5" w:rsidRDefault="003A61C5" w:rsidP="00BA3A3E">
            <w:pPr>
              <w:jc w:val="center"/>
              <w:rPr>
                <w:rFonts w:asciiTheme="majorBidi" w:hAnsiTheme="majorBidi" w:cstheme="majorBidi"/>
                <w:sz w:val="24"/>
                <w:szCs w:val="24"/>
              </w:rPr>
            </w:pPr>
            <w:r w:rsidRPr="003A61C5">
              <w:rPr>
                <w:rFonts w:asciiTheme="majorBidi" w:hAnsiTheme="majorBidi" w:cstheme="majorBidi"/>
                <w:sz w:val="24"/>
                <w:szCs w:val="24"/>
              </w:rPr>
              <w:t>La mouche</w:t>
            </w:r>
          </w:p>
        </w:tc>
      </w:tr>
      <w:tr w:rsidR="003A61C5" w:rsidRPr="003A61C5" w14:paraId="3B202A8F" w14:textId="77777777" w:rsidTr="00BA3A3E">
        <w:tc>
          <w:tcPr>
            <w:tcW w:w="3227" w:type="dxa"/>
          </w:tcPr>
          <w:p w14:paraId="3B202A8A" w14:textId="77777777" w:rsidR="003A61C5" w:rsidRPr="003A61C5" w:rsidRDefault="003A61C5" w:rsidP="00BA3A3E">
            <w:pPr>
              <w:rPr>
                <w:rFonts w:asciiTheme="majorBidi" w:hAnsiTheme="majorBidi" w:cstheme="majorBidi"/>
                <w:sz w:val="24"/>
                <w:szCs w:val="24"/>
              </w:rPr>
            </w:pPr>
            <w:r w:rsidRPr="003A61C5">
              <w:rPr>
                <w:rFonts w:asciiTheme="majorBidi" w:hAnsiTheme="majorBidi" w:cstheme="majorBidi"/>
                <w:sz w:val="24"/>
                <w:szCs w:val="24"/>
              </w:rPr>
              <w:t>Quel fleuve traverse l’Egypte ?</w:t>
            </w:r>
          </w:p>
        </w:tc>
        <w:tc>
          <w:tcPr>
            <w:tcW w:w="1417" w:type="dxa"/>
          </w:tcPr>
          <w:p w14:paraId="3B202A8B" w14:textId="77777777" w:rsidR="003A61C5" w:rsidRPr="003A61C5" w:rsidRDefault="003A61C5" w:rsidP="00BA3A3E">
            <w:pPr>
              <w:jc w:val="center"/>
              <w:rPr>
                <w:rFonts w:asciiTheme="majorBidi" w:hAnsiTheme="majorBidi" w:cstheme="majorBidi"/>
                <w:sz w:val="24"/>
                <w:szCs w:val="24"/>
              </w:rPr>
            </w:pPr>
            <w:r w:rsidRPr="003A61C5">
              <w:rPr>
                <w:rFonts w:asciiTheme="majorBidi" w:hAnsiTheme="majorBidi" w:cstheme="majorBidi"/>
                <w:sz w:val="24"/>
                <w:szCs w:val="24"/>
              </w:rPr>
              <w:t>Kibo</w:t>
            </w:r>
          </w:p>
        </w:tc>
        <w:tc>
          <w:tcPr>
            <w:tcW w:w="1418" w:type="dxa"/>
          </w:tcPr>
          <w:p w14:paraId="3B202A8C" w14:textId="77777777" w:rsidR="003A61C5" w:rsidRPr="003A61C5" w:rsidRDefault="003A61C5" w:rsidP="00BA3A3E">
            <w:pPr>
              <w:jc w:val="center"/>
              <w:rPr>
                <w:rFonts w:asciiTheme="majorBidi" w:hAnsiTheme="majorBidi" w:cstheme="majorBidi"/>
                <w:sz w:val="24"/>
                <w:szCs w:val="24"/>
              </w:rPr>
            </w:pPr>
            <w:r w:rsidRPr="003A61C5">
              <w:rPr>
                <w:rFonts w:asciiTheme="majorBidi" w:hAnsiTheme="majorBidi" w:cstheme="majorBidi"/>
                <w:sz w:val="24"/>
                <w:szCs w:val="24"/>
              </w:rPr>
              <w:t>Danube</w:t>
            </w:r>
          </w:p>
        </w:tc>
        <w:tc>
          <w:tcPr>
            <w:tcW w:w="1417" w:type="dxa"/>
          </w:tcPr>
          <w:p w14:paraId="3B202A8D" w14:textId="77777777" w:rsidR="003A61C5" w:rsidRPr="003A61C5" w:rsidRDefault="003A61C5" w:rsidP="00BA3A3E">
            <w:pPr>
              <w:jc w:val="center"/>
              <w:rPr>
                <w:rFonts w:asciiTheme="majorBidi" w:hAnsiTheme="majorBidi" w:cstheme="majorBidi"/>
                <w:sz w:val="24"/>
                <w:szCs w:val="24"/>
              </w:rPr>
            </w:pPr>
            <w:r w:rsidRPr="003A61C5">
              <w:rPr>
                <w:rFonts w:asciiTheme="majorBidi" w:hAnsiTheme="majorBidi" w:cstheme="majorBidi"/>
                <w:sz w:val="24"/>
                <w:szCs w:val="24"/>
              </w:rPr>
              <w:t>Nil</w:t>
            </w:r>
          </w:p>
        </w:tc>
        <w:tc>
          <w:tcPr>
            <w:tcW w:w="1390" w:type="dxa"/>
          </w:tcPr>
          <w:p w14:paraId="3B202A8E" w14:textId="77777777" w:rsidR="003A61C5" w:rsidRPr="003A61C5" w:rsidRDefault="003A61C5" w:rsidP="00BA3A3E">
            <w:pPr>
              <w:jc w:val="center"/>
              <w:rPr>
                <w:rFonts w:asciiTheme="majorBidi" w:hAnsiTheme="majorBidi" w:cstheme="majorBidi"/>
                <w:sz w:val="24"/>
                <w:szCs w:val="24"/>
              </w:rPr>
            </w:pPr>
            <w:r w:rsidRPr="003A61C5">
              <w:rPr>
                <w:rFonts w:asciiTheme="majorBidi" w:hAnsiTheme="majorBidi" w:cstheme="majorBidi"/>
                <w:sz w:val="24"/>
                <w:szCs w:val="24"/>
              </w:rPr>
              <w:t>Rhône</w:t>
            </w:r>
          </w:p>
        </w:tc>
      </w:tr>
      <w:tr w:rsidR="003A61C5" w:rsidRPr="003A61C5" w14:paraId="3B202A95" w14:textId="77777777" w:rsidTr="00BA3A3E">
        <w:tc>
          <w:tcPr>
            <w:tcW w:w="3227" w:type="dxa"/>
          </w:tcPr>
          <w:p w14:paraId="3B202A90" w14:textId="77777777" w:rsidR="003A61C5" w:rsidRPr="003A61C5" w:rsidRDefault="003A61C5" w:rsidP="00BA3A3E">
            <w:pPr>
              <w:rPr>
                <w:rFonts w:asciiTheme="majorBidi" w:hAnsiTheme="majorBidi" w:cstheme="majorBidi"/>
                <w:sz w:val="24"/>
                <w:szCs w:val="24"/>
              </w:rPr>
            </w:pPr>
            <w:r w:rsidRPr="003A61C5">
              <w:rPr>
                <w:rFonts w:asciiTheme="majorBidi" w:hAnsiTheme="majorBidi" w:cstheme="majorBidi"/>
                <w:sz w:val="24"/>
                <w:szCs w:val="24"/>
              </w:rPr>
              <w:t>Quel est le nom de l’agence spatiale américaine ?</w:t>
            </w:r>
          </w:p>
        </w:tc>
        <w:tc>
          <w:tcPr>
            <w:tcW w:w="1417" w:type="dxa"/>
          </w:tcPr>
          <w:p w14:paraId="3B202A91" w14:textId="77777777" w:rsidR="003A61C5" w:rsidRPr="003A61C5" w:rsidRDefault="003A61C5" w:rsidP="00BA3A3E">
            <w:pPr>
              <w:jc w:val="center"/>
              <w:rPr>
                <w:rFonts w:asciiTheme="majorBidi" w:hAnsiTheme="majorBidi" w:cstheme="majorBidi"/>
                <w:sz w:val="24"/>
                <w:szCs w:val="24"/>
              </w:rPr>
            </w:pPr>
            <w:r w:rsidRPr="003A61C5">
              <w:rPr>
                <w:rFonts w:asciiTheme="majorBidi" w:hAnsiTheme="majorBidi" w:cstheme="majorBidi"/>
                <w:sz w:val="24"/>
                <w:szCs w:val="24"/>
              </w:rPr>
              <w:t>Lufthansa</w:t>
            </w:r>
          </w:p>
        </w:tc>
        <w:tc>
          <w:tcPr>
            <w:tcW w:w="1418" w:type="dxa"/>
          </w:tcPr>
          <w:p w14:paraId="3B202A92" w14:textId="77777777" w:rsidR="003A61C5" w:rsidRPr="003A61C5" w:rsidRDefault="003A61C5" w:rsidP="00BA3A3E">
            <w:pPr>
              <w:jc w:val="center"/>
              <w:rPr>
                <w:rFonts w:asciiTheme="majorBidi" w:hAnsiTheme="majorBidi" w:cstheme="majorBidi"/>
                <w:sz w:val="24"/>
                <w:szCs w:val="24"/>
              </w:rPr>
            </w:pPr>
            <w:r w:rsidRPr="003A61C5">
              <w:rPr>
                <w:rFonts w:asciiTheme="majorBidi" w:hAnsiTheme="majorBidi" w:cstheme="majorBidi"/>
                <w:sz w:val="24"/>
                <w:szCs w:val="24"/>
              </w:rPr>
              <w:t>NASA</w:t>
            </w:r>
          </w:p>
        </w:tc>
        <w:tc>
          <w:tcPr>
            <w:tcW w:w="1417" w:type="dxa"/>
          </w:tcPr>
          <w:p w14:paraId="3B202A93" w14:textId="77777777" w:rsidR="003A61C5" w:rsidRPr="003A61C5" w:rsidRDefault="003A61C5" w:rsidP="00BA3A3E">
            <w:pPr>
              <w:jc w:val="center"/>
              <w:rPr>
                <w:rFonts w:asciiTheme="majorBidi" w:hAnsiTheme="majorBidi" w:cstheme="majorBidi"/>
                <w:sz w:val="24"/>
                <w:szCs w:val="24"/>
              </w:rPr>
            </w:pPr>
            <w:r w:rsidRPr="003A61C5">
              <w:rPr>
                <w:rFonts w:asciiTheme="majorBidi" w:hAnsiTheme="majorBidi" w:cstheme="majorBidi"/>
                <w:sz w:val="24"/>
                <w:szCs w:val="24"/>
              </w:rPr>
              <w:t>Mir</w:t>
            </w:r>
          </w:p>
        </w:tc>
        <w:tc>
          <w:tcPr>
            <w:tcW w:w="1390" w:type="dxa"/>
          </w:tcPr>
          <w:p w14:paraId="3B202A94" w14:textId="77777777" w:rsidR="003A61C5" w:rsidRPr="003A61C5" w:rsidRDefault="003A61C5" w:rsidP="00BA3A3E">
            <w:pPr>
              <w:jc w:val="center"/>
              <w:rPr>
                <w:rFonts w:asciiTheme="majorBidi" w:hAnsiTheme="majorBidi" w:cstheme="majorBidi"/>
                <w:sz w:val="24"/>
                <w:szCs w:val="24"/>
              </w:rPr>
            </w:pPr>
            <w:r w:rsidRPr="003A61C5">
              <w:rPr>
                <w:rFonts w:asciiTheme="majorBidi" w:hAnsiTheme="majorBidi" w:cstheme="majorBidi"/>
                <w:sz w:val="24"/>
                <w:szCs w:val="24"/>
              </w:rPr>
              <w:t>CNA</w:t>
            </w:r>
          </w:p>
        </w:tc>
      </w:tr>
    </w:tbl>
    <w:p w14:paraId="3B202A96" w14:textId="77777777" w:rsidR="003A61C5" w:rsidRPr="003A61C5" w:rsidRDefault="003A61C5" w:rsidP="003A61C5">
      <w:pPr>
        <w:rPr>
          <w:rFonts w:asciiTheme="majorBidi" w:hAnsiTheme="majorBidi" w:cstheme="majorBidi"/>
          <w:sz w:val="24"/>
          <w:szCs w:val="24"/>
        </w:rPr>
      </w:pPr>
      <w:r w:rsidRPr="003A61C5">
        <w:rPr>
          <w:rFonts w:asciiTheme="majorBidi" w:hAnsiTheme="majorBidi" w:cstheme="majorBidi"/>
          <w:sz w:val="24"/>
          <w:szCs w:val="24"/>
        </w:rPr>
        <w:t xml:space="preserve"> </w:t>
      </w:r>
    </w:p>
    <w:p w14:paraId="3B202A97" w14:textId="77777777" w:rsidR="00A51E9B" w:rsidRDefault="00A51E9B" w:rsidP="00A51E9B">
      <w:pPr>
        <w:rPr>
          <w:rFonts w:asciiTheme="majorBidi" w:hAnsiTheme="majorBidi" w:cstheme="majorBidi"/>
          <w:sz w:val="24"/>
          <w:szCs w:val="24"/>
        </w:rPr>
      </w:pPr>
      <w:r w:rsidRPr="00C61881">
        <w:rPr>
          <w:rFonts w:asciiTheme="majorBidi" w:hAnsiTheme="majorBidi" w:cstheme="majorBidi"/>
          <w:sz w:val="24"/>
          <w:szCs w:val="24"/>
        </w:rPr>
        <w:t>On demande d’</w:t>
      </w:r>
      <w:r w:rsidRPr="009E7876">
        <w:rPr>
          <w:rFonts w:asciiTheme="majorBidi" w:hAnsiTheme="majorBidi" w:cstheme="majorBidi"/>
          <w:b/>
          <w:bCs/>
          <w:sz w:val="24"/>
          <w:szCs w:val="24"/>
        </w:rPr>
        <w:t>écrire un algorithme</w:t>
      </w:r>
      <w:r w:rsidRPr="00C61881">
        <w:rPr>
          <w:rFonts w:asciiTheme="majorBidi" w:hAnsiTheme="majorBidi" w:cstheme="majorBidi"/>
          <w:sz w:val="24"/>
          <w:szCs w:val="24"/>
        </w:rPr>
        <w:t xml:space="preserve"> qui permet de :  </w:t>
      </w:r>
    </w:p>
    <w:p w14:paraId="3B202A98" w14:textId="77777777" w:rsidR="00A51E9B" w:rsidRPr="00C61881" w:rsidRDefault="00A51E9B" w:rsidP="00A51E9B">
      <w:pPr>
        <w:pStyle w:val="Paragraphedeliste"/>
        <w:numPr>
          <w:ilvl w:val="0"/>
          <w:numId w:val="41"/>
        </w:numPr>
        <w:spacing w:after="160" w:line="259" w:lineRule="auto"/>
        <w:rPr>
          <w:rFonts w:asciiTheme="majorBidi" w:hAnsiTheme="majorBidi" w:cstheme="majorBidi"/>
          <w:sz w:val="24"/>
          <w:szCs w:val="24"/>
        </w:rPr>
      </w:pPr>
      <w:r w:rsidRPr="00C61881">
        <w:rPr>
          <w:rFonts w:asciiTheme="majorBidi" w:hAnsiTheme="majorBidi" w:cstheme="majorBidi"/>
          <w:sz w:val="24"/>
          <w:szCs w:val="24"/>
        </w:rPr>
        <w:t>Déclarer la constante max</w:t>
      </w:r>
      <w:r>
        <w:rPr>
          <w:rFonts w:asciiTheme="majorBidi" w:hAnsiTheme="majorBidi" w:cstheme="majorBidi"/>
          <w:sz w:val="24"/>
          <w:szCs w:val="24"/>
        </w:rPr>
        <w:t>Q</w:t>
      </w:r>
      <w:r w:rsidRPr="00C61881">
        <w:rPr>
          <w:rFonts w:asciiTheme="majorBidi" w:hAnsiTheme="majorBidi" w:cstheme="majorBidi"/>
          <w:sz w:val="24"/>
          <w:szCs w:val="24"/>
        </w:rPr>
        <w:t>.</w:t>
      </w:r>
    </w:p>
    <w:p w14:paraId="3B202A99" w14:textId="28209F03" w:rsidR="00A51E9B" w:rsidRPr="00C61881" w:rsidRDefault="00A51E9B" w:rsidP="00A51E9B">
      <w:pPr>
        <w:pStyle w:val="Paragraphedeliste"/>
        <w:numPr>
          <w:ilvl w:val="0"/>
          <w:numId w:val="41"/>
        </w:numPr>
        <w:spacing w:after="160" w:line="259" w:lineRule="auto"/>
        <w:rPr>
          <w:rFonts w:asciiTheme="majorBidi" w:hAnsiTheme="majorBidi" w:cstheme="majorBidi"/>
          <w:sz w:val="24"/>
          <w:szCs w:val="24"/>
        </w:rPr>
      </w:pPr>
      <w:r w:rsidRPr="00C61881">
        <w:rPr>
          <w:rFonts w:asciiTheme="majorBidi" w:hAnsiTheme="majorBidi" w:cstheme="majorBidi"/>
          <w:sz w:val="24"/>
          <w:szCs w:val="24"/>
        </w:rPr>
        <w:t>Déclarer et s</w:t>
      </w:r>
      <w:r>
        <w:rPr>
          <w:rFonts w:asciiTheme="majorBidi" w:hAnsiTheme="majorBidi" w:cstheme="majorBidi"/>
          <w:sz w:val="24"/>
          <w:szCs w:val="24"/>
        </w:rPr>
        <w:t>aisir le nombre des questions n(</w:t>
      </w:r>
      <w:r w:rsidRPr="00C61881">
        <w:rPr>
          <w:rFonts w:asciiTheme="majorBidi" w:hAnsiTheme="majorBidi" w:cstheme="majorBidi"/>
          <w:sz w:val="24"/>
          <w:szCs w:val="24"/>
        </w:rPr>
        <w:t>en effectuant les contrôles nécessaire</w:t>
      </w:r>
      <w:r w:rsidR="005615CD">
        <w:rPr>
          <w:rFonts w:asciiTheme="majorBidi" w:hAnsiTheme="majorBidi" w:cstheme="majorBidi"/>
          <w:sz w:val="24"/>
          <w:szCs w:val="24"/>
        </w:rPr>
        <w:t>s</w:t>
      </w:r>
      <w:r w:rsidRPr="00C61881">
        <w:rPr>
          <w:rFonts w:asciiTheme="majorBidi" w:hAnsiTheme="majorBidi" w:cstheme="majorBidi"/>
          <w:sz w:val="24"/>
          <w:szCs w:val="24"/>
        </w:rPr>
        <w:t xml:space="preserve">)  </w:t>
      </w:r>
    </w:p>
    <w:p w14:paraId="3B202A9A" w14:textId="77777777" w:rsidR="003A61C5" w:rsidRPr="00B06E1C" w:rsidRDefault="00A51E9B" w:rsidP="00B06E1C">
      <w:pPr>
        <w:pStyle w:val="Paragraphedeliste"/>
        <w:numPr>
          <w:ilvl w:val="0"/>
          <w:numId w:val="41"/>
        </w:numPr>
        <w:spacing w:after="160" w:line="259" w:lineRule="auto"/>
        <w:rPr>
          <w:rFonts w:asciiTheme="majorBidi" w:hAnsiTheme="majorBidi" w:cstheme="majorBidi"/>
          <w:sz w:val="24"/>
          <w:szCs w:val="24"/>
        </w:rPr>
      </w:pPr>
      <w:r w:rsidRPr="00C61881">
        <w:rPr>
          <w:rFonts w:asciiTheme="majorBidi" w:hAnsiTheme="majorBidi" w:cstheme="majorBidi"/>
          <w:sz w:val="24"/>
          <w:szCs w:val="24"/>
        </w:rPr>
        <w:t>Déc</w:t>
      </w:r>
      <w:r>
        <w:rPr>
          <w:rFonts w:asciiTheme="majorBidi" w:hAnsiTheme="majorBidi" w:cstheme="majorBidi"/>
          <w:sz w:val="24"/>
          <w:szCs w:val="24"/>
        </w:rPr>
        <w:t>larer et remplir la matrice qcm.</w:t>
      </w:r>
      <w:r w:rsidRPr="00C61881">
        <w:rPr>
          <w:rFonts w:asciiTheme="majorBidi" w:hAnsiTheme="majorBidi" w:cstheme="majorBidi"/>
          <w:sz w:val="24"/>
          <w:szCs w:val="24"/>
        </w:rPr>
        <w:t xml:space="preserve"> </w:t>
      </w:r>
    </w:p>
    <w:p w14:paraId="3B202A9B" w14:textId="3CD60D1E" w:rsidR="00BA3A3E" w:rsidRPr="00B06E1C" w:rsidRDefault="00A51E9B" w:rsidP="00B06E1C">
      <w:pPr>
        <w:pStyle w:val="Paragraphedeliste"/>
        <w:numPr>
          <w:ilvl w:val="0"/>
          <w:numId w:val="41"/>
        </w:numPr>
        <w:jc w:val="both"/>
        <w:rPr>
          <w:rFonts w:asciiTheme="majorBidi" w:hAnsiTheme="majorBidi" w:cstheme="majorBidi"/>
          <w:sz w:val="24"/>
          <w:szCs w:val="24"/>
        </w:rPr>
      </w:pPr>
      <w:r w:rsidRPr="00B06E1C">
        <w:rPr>
          <w:rFonts w:asciiTheme="majorBidi" w:hAnsiTheme="majorBidi" w:cstheme="majorBidi"/>
          <w:sz w:val="24"/>
          <w:szCs w:val="24"/>
        </w:rPr>
        <w:t xml:space="preserve">Déclarer et remplir </w:t>
      </w:r>
      <w:r w:rsidR="00BA3A3E" w:rsidRPr="00B06E1C">
        <w:rPr>
          <w:rFonts w:asciiTheme="majorBidi" w:hAnsiTheme="majorBidi" w:cstheme="majorBidi"/>
          <w:sz w:val="24"/>
          <w:szCs w:val="24"/>
        </w:rPr>
        <w:t xml:space="preserve">le tableau correction qui contient la correction de </w:t>
      </w:r>
      <w:r w:rsidR="003A61C5" w:rsidRPr="00B06E1C">
        <w:rPr>
          <w:rFonts w:asciiTheme="majorBidi" w:hAnsiTheme="majorBidi" w:cstheme="majorBidi"/>
          <w:sz w:val="24"/>
          <w:szCs w:val="24"/>
        </w:rPr>
        <w:t xml:space="preserve">ce QCM, la correction sera </w:t>
      </w:r>
      <w:r w:rsidR="00BA3A3E" w:rsidRPr="00B06E1C">
        <w:rPr>
          <w:rFonts w:asciiTheme="majorBidi" w:hAnsiTheme="majorBidi" w:cstheme="majorBidi"/>
          <w:sz w:val="24"/>
          <w:szCs w:val="24"/>
        </w:rPr>
        <w:t>enregistré</w:t>
      </w:r>
      <w:r w:rsidR="005615CD">
        <w:rPr>
          <w:rFonts w:asciiTheme="majorBidi" w:hAnsiTheme="majorBidi" w:cstheme="majorBidi"/>
          <w:sz w:val="24"/>
          <w:szCs w:val="24"/>
        </w:rPr>
        <w:t>e</w:t>
      </w:r>
      <w:r w:rsidR="003A61C5" w:rsidRPr="00B06E1C">
        <w:rPr>
          <w:rFonts w:asciiTheme="majorBidi" w:hAnsiTheme="majorBidi" w:cstheme="majorBidi"/>
          <w:sz w:val="24"/>
          <w:szCs w:val="24"/>
        </w:rPr>
        <w:t xml:space="preserve"> sous forme d’un tableau de </w:t>
      </w:r>
      <w:r w:rsidR="003A61C5" w:rsidRPr="00B06E1C">
        <w:rPr>
          <w:rFonts w:asciiTheme="majorBidi" w:hAnsiTheme="majorBidi" w:cstheme="majorBidi"/>
          <w:b/>
          <w:bCs/>
          <w:sz w:val="24"/>
          <w:szCs w:val="24"/>
        </w:rPr>
        <w:t>n</w:t>
      </w:r>
      <w:r w:rsidR="003A61C5" w:rsidRPr="00B06E1C">
        <w:rPr>
          <w:rFonts w:asciiTheme="majorBidi" w:hAnsiTheme="majorBidi" w:cstheme="majorBidi"/>
          <w:sz w:val="24"/>
          <w:szCs w:val="24"/>
        </w:rPr>
        <w:t xml:space="preserve"> entiers dont chaque case correspond au numéro de la réponse juste (entre 1 et 4), effectuer les contrôles </w:t>
      </w:r>
      <w:r w:rsidR="0059154C" w:rsidRPr="00B06E1C">
        <w:rPr>
          <w:rFonts w:asciiTheme="majorBidi" w:hAnsiTheme="majorBidi" w:cstheme="majorBidi"/>
          <w:sz w:val="24"/>
          <w:szCs w:val="24"/>
        </w:rPr>
        <w:t>nécessaires :</w:t>
      </w:r>
    </w:p>
    <w:p w14:paraId="3B202A9C" w14:textId="77777777" w:rsidR="003A61C5" w:rsidRDefault="003A61C5" w:rsidP="00B06E1C">
      <w:pPr>
        <w:ind w:firstLine="708"/>
        <w:jc w:val="both"/>
        <w:rPr>
          <w:rFonts w:asciiTheme="majorBidi" w:hAnsiTheme="majorBidi" w:cstheme="majorBidi"/>
          <w:sz w:val="24"/>
          <w:szCs w:val="24"/>
        </w:rPr>
      </w:pPr>
      <w:r w:rsidRPr="003A61C5">
        <w:rPr>
          <w:rFonts w:asciiTheme="majorBidi" w:hAnsiTheme="majorBidi" w:cstheme="majorBidi"/>
          <w:sz w:val="24"/>
          <w:szCs w:val="24"/>
        </w:rPr>
        <w:t xml:space="preserve">Exemple du tableau </w:t>
      </w:r>
      <w:r w:rsidRPr="003A61C5">
        <w:rPr>
          <w:rFonts w:asciiTheme="majorBidi" w:hAnsiTheme="majorBidi" w:cstheme="majorBidi"/>
          <w:b/>
          <w:bCs/>
          <w:sz w:val="24"/>
          <w:szCs w:val="24"/>
        </w:rPr>
        <w:t>correction</w:t>
      </w:r>
      <w:r w:rsidRPr="003A61C5">
        <w:rPr>
          <w:rFonts w:asciiTheme="majorBidi" w:hAnsiTheme="majorBidi" w:cstheme="majorBidi"/>
          <w:sz w:val="24"/>
          <w:szCs w:val="24"/>
        </w:rPr>
        <w:t xml:space="preserve"> qui correspond au qcm précédent :</w:t>
      </w:r>
    </w:p>
    <w:p w14:paraId="3B202A9D" w14:textId="77777777" w:rsidR="00B06E1C" w:rsidRPr="003A61C5" w:rsidRDefault="00B06E1C" w:rsidP="003A61C5">
      <w:pPr>
        <w:jc w:val="both"/>
        <w:rPr>
          <w:rFonts w:asciiTheme="majorBidi" w:hAnsiTheme="majorBidi" w:cstheme="majorBidi"/>
          <w:sz w:val="24"/>
          <w:szCs w:val="24"/>
        </w:rPr>
      </w:pPr>
    </w:p>
    <w:tbl>
      <w:tblPr>
        <w:tblStyle w:val="Grilledutableau"/>
        <w:tblW w:w="0" w:type="auto"/>
        <w:jc w:val="center"/>
        <w:tblLook w:val="04A0" w:firstRow="1" w:lastRow="0" w:firstColumn="1" w:lastColumn="0" w:noHBand="0" w:noVBand="1"/>
      </w:tblPr>
      <w:tblGrid>
        <w:gridCol w:w="555"/>
        <w:gridCol w:w="579"/>
        <w:gridCol w:w="567"/>
      </w:tblGrid>
      <w:tr w:rsidR="003A61C5" w:rsidRPr="003A61C5" w14:paraId="3B202AA1" w14:textId="77777777" w:rsidTr="00BA3A3E">
        <w:trPr>
          <w:jc w:val="center"/>
        </w:trPr>
        <w:tc>
          <w:tcPr>
            <w:tcW w:w="555" w:type="dxa"/>
          </w:tcPr>
          <w:p w14:paraId="3B202A9E" w14:textId="77777777" w:rsidR="003A61C5" w:rsidRPr="003A61C5" w:rsidRDefault="003A61C5" w:rsidP="00BA3A3E">
            <w:pPr>
              <w:jc w:val="center"/>
              <w:rPr>
                <w:rFonts w:asciiTheme="majorBidi" w:hAnsiTheme="majorBidi" w:cstheme="majorBidi"/>
                <w:sz w:val="24"/>
                <w:szCs w:val="24"/>
              </w:rPr>
            </w:pPr>
            <w:r w:rsidRPr="003A61C5">
              <w:rPr>
                <w:rFonts w:asciiTheme="majorBidi" w:hAnsiTheme="majorBidi" w:cstheme="majorBidi"/>
                <w:sz w:val="24"/>
                <w:szCs w:val="24"/>
              </w:rPr>
              <w:t>1</w:t>
            </w:r>
          </w:p>
        </w:tc>
        <w:tc>
          <w:tcPr>
            <w:tcW w:w="579" w:type="dxa"/>
          </w:tcPr>
          <w:p w14:paraId="3B202A9F" w14:textId="77777777" w:rsidR="003A61C5" w:rsidRPr="003A61C5" w:rsidRDefault="003A61C5" w:rsidP="00BA3A3E">
            <w:pPr>
              <w:jc w:val="center"/>
              <w:rPr>
                <w:rFonts w:asciiTheme="majorBidi" w:hAnsiTheme="majorBidi" w:cstheme="majorBidi"/>
                <w:sz w:val="24"/>
                <w:szCs w:val="24"/>
              </w:rPr>
            </w:pPr>
            <w:r w:rsidRPr="003A61C5">
              <w:rPr>
                <w:rFonts w:asciiTheme="majorBidi" w:hAnsiTheme="majorBidi" w:cstheme="majorBidi"/>
                <w:sz w:val="24"/>
                <w:szCs w:val="24"/>
              </w:rPr>
              <w:t>3</w:t>
            </w:r>
          </w:p>
        </w:tc>
        <w:tc>
          <w:tcPr>
            <w:tcW w:w="567" w:type="dxa"/>
          </w:tcPr>
          <w:p w14:paraId="3B202AA0" w14:textId="77777777" w:rsidR="003A61C5" w:rsidRPr="003A61C5" w:rsidRDefault="003A61C5" w:rsidP="00BA3A3E">
            <w:pPr>
              <w:jc w:val="center"/>
              <w:rPr>
                <w:rFonts w:asciiTheme="majorBidi" w:hAnsiTheme="majorBidi" w:cstheme="majorBidi"/>
                <w:sz w:val="24"/>
                <w:szCs w:val="24"/>
              </w:rPr>
            </w:pPr>
            <w:r w:rsidRPr="003A61C5">
              <w:rPr>
                <w:rFonts w:asciiTheme="majorBidi" w:hAnsiTheme="majorBidi" w:cstheme="majorBidi"/>
                <w:sz w:val="24"/>
                <w:szCs w:val="24"/>
              </w:rPr>
              <w:t>2</w:t>
            </w:r>
          </w:p>
        </w:tc>
      </w:tr>
    </w:tbl>
    <w:p w14:paraId="3B202AA2" w14:textId="77777777" w:rsidR="00B06E1C" w:rsidRDefault="00B06E1C" w:rsidP="00B06E1C">
      <w:pPr>
        <w:jc w:val="both"/>
        <w:rPr>
          <w:rFonts w:asciiTheme="majorBidi" w:hAnsiTheme="majorBidi" w:cstheme="majorBidi"/>
          <w:sz w:val="24"/>
          <w:szCs w:val="24"/>
        </w:rPr>
      </w:pPr>
    </w:p>
    <w:p w14:paraId="3B202AA3" w14:textId="77777777" w:rsidR="00B06E1C" w:rsidRDefault="00B06E1C" w:rsidP="00B06E1C">
      <w:pPr>
        <w:numPr>
          <w:ilvl w:val="0"/>
          <w:numId w:val="41"/>
        </w:numPr>
        <w:jc w:val="both"/>
        <w:rPr>
          <w:rFonts w:asciiTheme="majorBidi" w:hAnsiTheme="majorBidi" w:cstheme="majorBidi"/>
          <w:sz w:val="24"/>
          <w:szCs w:val="24"/>
        </w:rPr>
      </w:pPr>
      <w:r>
        <w:rPr>
          <w:rFonts w:asciiTheme="majorBidi" w:hAnsiTheme="majorBidi" w:cstheme="majorBidi"/>
          <w:sz w:val="24"/>
          <w:szCs w:val="24"/>
        </w:rPr>
        <w:t xml:space="preserve">La réponse à ce qcm sera enregistrée dans un </w:t>
      </w:r>
      <w:r w:rsidRPr="003A61C5">
        <w:rPr>
          <w:rFonts w:asciiTheme="majorBidi" w:hAnsiTheme="majorBidi" w:cstheme="majorBidi"/>
          <w:sz w:val="24"/>
          <w:szCs w:val="24"/>
        </w:rPr>
        <w:t xml:space="preserve">tableau </w:t>
      </w:r>
      <w:r w:rsidRPr="003A61C5">
        <w:rPr>
          <w:rFonts w:asciiTheme="majorBidi" w:hAnsiTheme="majorBidi" w:cstheme="majorBidi"/>
          <w:b/>
          <w:bCs/>
          <w:sz w:val="24"/>
          <w:szCs w:val="24"/>
        </w:rPr>
        <w:t>reponse</w:t>
      </w:r>
      <w:r w:rsidRPr="003A61C5">
        <w:rPr>
          <w:rFonts w:asciiTheme="majorBidi" w:hAnsiTheme="majorBidi" w:cstheme="majorBidi"/>
          <w:sz w:val="24"/>
          <w:szCs w:val="24"/>
        </w:rPr>
        <w:t xml:space="preserve"> analogue au tableau correction</w:t>
      </w:r>
      <w:r>
        <w:rPr>
          <w:rFonts w:asciiTheme="majorBidi" w:hAnsiTheme="majorBidi" w:cstheme="majorBidi"/>
          <w:sz w:val="24"/>
          <w:szCs w:val="24"/>
        </w:rPr>
        <w:t xml:space="preserve">. Déclarer et remplir le tableau reponse en affichant chaque question de la manière suivante : </w:t>
      </w:r>
    </w:p>
    <w:p w14:paraId="3B202AA4" w14:textId="77777777" w:rsidR="00B06E1C" w:rsidRPr="003A61C5" w:rsidRDefault="00B06E1C" w:rsidP="00B06E1C">
      <w:pPr>
        <w:pBdr>
          <w:top w:val="single" w:sz="4" w:space="1" w:color="auto"/>
          <w:left w:val="single" w:sz="4" w:space="4" w:color="auto"/>
          <w:bottom w:val="single" w:sz="4" w:space="1" w:color="auto"/>
          <w:right w:val="single" w:sz="4" w:space="4" w:color="auto"/>
        </w:pBdr>
        <w:ind w:left="709"/>
        <w:jc w:val="both"/>
        <w:rPr>
          <w:rFonts w:asciiTheme="majorBidi" w:hAnsiTheme="majorBidi" w:cstheme="majorBidi"/>
          <w:sz w:val="24"/>
          <w:szCs w:val="24"/>
        </w:rPr>
      </w:pPr>
      <w:r w:rsidRPr="003A61C5">
        <w:rPr>
          <w:rFonts w:asciiTheme="majorBidi" w:hAnsiTheme="majorBidi" w:cstheme="majorBidi"/>
          <w:sz w:val="24"/>
          <w:szCs w:val="24"/>
        </w:rPr>
        <w:t>Question N2 :</w:t>
      </w:r>
    </w:p>
    <w:p w14:paraId="3B202AA5" w14:textId="77777777" w:rsidR="00B06E1C" w:rsidRPr="003A61C5" w:rsidRDefault="00B06E1C" w:rsidP="00B06E1C">
      <w:pPr>
        <w:pBdr>
          <w:top w:val="single" w:sz="4" w:space="1" w:color="auto"/>
          <w:left w:val="single" w:sz="4" w:space="4" w:color="auto"/>
          <w:bottom w:val="single" w:sz="4" w:space="1" w:color="auto"/>
          <w:right w:val="single" w:sz="4" w:space="4" w:color="auto"/>
        </w:pBdr>
        <w:ind w:left="709"/>
        <w:jc w:val="both"/>
        <w:rPr>
          <w:rFonts w:asciiTheme="majorBidi" w:hAnsiTheme="majorBidi" w:cstheme="majorBidi"/>
          <w:sz w:val="24"/>
          <w:szCs w:val="24"/>
        </w:rPr>
      </w:pPr>
      <w:r w:rsidRPr="003A61C5">
        <w:rPr>
          <w:rFonts w:asciiTheme="majorBidi" w:hAnsiTheme="majorBidi" w:cstheme="majorBidi"/>
          <w:sz w:val="24"/>
          <w:szCs w:val="24"/>
        </w:rPr>
        <w:t>Quel fleuve traverse l’Egypte ?</w:t>
      </w:r>
    </w:p>
    <w:p w14:paraId="3B202AA6" w14:textId="77777777" w:rsidR="00B06E1C" w:rsidRPr="003A61C5" w:rsidRDefault="00B06E1C" w:rsidP="00B06E1C">
      <w:pPr>
        <w:numPr>
          <w:ilvl w:val="0"/>
          <w:numId w:val="40"/>
        </w:numPr>
        <w:pBdr>
          <w:top w:val="single" w:sz="4" w:space="1" w:color="auto"/>
          <w:left w:val="single" w:sz="4" w:space="4" w:color="auto"/>
          <w:bottom w:val="single" w:sz="4" w:space="1" w:color="auto"/>
          <w:right w:val="single" w:sz="4" w:space="4" w:color="auto"/>
        </w:pBdr>
        <w:ind w:left="709" w:firstLine="0"/>
        <w:jc w:val="both"/>
        <w:rPr>
          <w:rFonts w:asciiTheme="majorBidi" w:hAnsiTheme="majorBidi" w:cstheme="majorBidi"/>
          <w:sz w:val="24"/>
          <w:szCs w:val="24"/>
        </w:rPr>
      </w:pPr>
      <w:r w:rsidRPr="003A61C5">
        <w:rPr>
          <w:rFonts w:asciiTheme="majorBidi" w:hAnsiTheme="majorBidi" w:cstheme="majorBidi"/>
          <w:sz w:val="24"/>
          <w:szCs w:val="24"/>
        </w:rPr>
        <w:lastRenderedPageBreak/>
        <w:t>Kibo</w:t>
      </w:r>
    </w:p>
    <w:p w14:paraId="3B202AA7" w14:textId="77777777" w:rsidR="00B06E1C" w:rsidRPr="003A61C5" w:rsidRDefault="00B06E1C" w:rsidP="00B06E1C">
      <w:pPr>
        <w:numPr>
          <w:ilvl w:val="0"/>
          <w:numId w:val="40"/>
        </w:numPr>
        <w:pBdr>
          <w:top w:val="single" w:sz="4" w:space="1" w:color="auto"/>
          <w:left w:val="single" w:sz="4" w:space="4" w:color="auto"/>
          <w:bottom w:val="single" w:sz="4" w:space="1" w:color="auto"/>
          <w:right w:val="single" w:sz="4" w:space="4" w:color="auto"/>
        </w:pBdr>
        <w:ind w:left="709" w:firstLine="0"/>
        <w:jc w:val="both"/>
        <w:rPr>
          <w:rFonts w:asciiTheme="majorBidi" w:hAnsiTheme="majorBidi" w:cstheme="majorBidi"/>
          <w:sz w:val="24"/>
          <w:szCs w:val="24"/>
        </w:rPr>
      </w:pPr>
      <w:r w:rsidRPr="003A61C5">
        <w:rPr>
          <w:rFonts w:asciiTheme="majorBidi" w:hAnsiTheme="majorBidi" w:cstheme="majorBidi"/>
          <w:sz w:val="24"/>
          <w:szCs w:val="24"/>
        </w:rPr>
        <w:t>Danude</w:t>
      </w:r>
    </w:p>
    <w:p w14:paraId="3B202AA8" w14:textId="77777777" w:rsidR="00B06E1C" w:rsidRPr="003A61C5" w:rsidRDefault="00B06E1C" w:rsidP="00B06E1C">
      <w:pPr>
        <w:numPr>
          <w:ilvl w:val="0"/>
          <w:numId w:val="40"/>
        </w:numPr>
        <w:pBdr>
          <w:top w:val="single" w:sz="4" w:space="1" w:color="auto"/>
          <w:left w:val="single" w:sz="4" w:space="4" w:color="auto"/>
          <w:bottom w:val="single" w:sz="4" w:space="1" w:color="auto"/>
          <w:right w:val="single" w:sz="4" w:space="4" w:color="auto"/>
        </w:pBdr>
        <w:ind w:left="709" w:firstLine="0"/>
        <w:jc w:val="both"/>
        <w:rPr>
          <w:rFonts w:asciiTheme="majorBidi" w:hAnsiTheme="majorBidi" w:cstheme="majorBidi"/>
          <w:sz w:val="24"/>
          <w:szCs w:val="24"/>
        </w:rPr>
      </w:pPr>
      <w:r w:rsidRPr="003A61C5">
        <w:rPr>
          <w:rFonts w:asciiTheme="majorBidi" w:hAnsiTheme="majorBidi" w:cstheme="majorBidi"/>
          <w:sz w:val="24"/>
          <w:szCs w:val="24"/>
        </w:rPr>
        <w:t>Nil</w:t>
      </w:r>
    </w:p>
    <w:p w14:paraId="3B202AA9" w14:textId="77777777" w:rsidR="00B06E1C" w:rsidRPr="003A61C5" w:rsidRDefault="00B06E1C" w:rsidP="00B06E1C">
      <w:pPr>
        <w:numPr>
          <w:ilvl w:val="0"/>
          <w:numId w:val="40"/>
        </w:numPr>
        <w:pBdr>
          <w:top w:val="single" w:sz="4" w:space="1" w:color="auto"/>
          <w:left w:val="single" w:sz="4" w:space="4" w:color="auto"/>
          <w:bottom w:val="single" w:sz="4" w:space="1" w:color="auto"/>
          <w:right w:val="single" w:sz="4" w:space="4" w:color="auto"/>
        </w:pBdr>
        <w:ind w:left="709" w:firstLine="0"/>
        <w:jc w:val="both"/>
        <w:rPr>
          <w:rFonts w:asciiTheme="majorBidi" w:hAnsiTheme="majorBidi" w:cstheme="majorBidi"/>
          <w:sz w:val="24"/>
          <w:szCs w:val="24"/>
        </w:rPr>
      </w:pPr>
      <w:r w:rsidRPr="003A61C5">
        <w:rPr>
          <w:rFonts w:asciiTheme="majorBidi" w:hAnsiTheme="majorBidi" w:cstheme="majorBidi"/>
          <w:sz w:val="24"/>
          <w:szCs w:val="24"/>
        </w:rPr>
        <w:t>Rhône</w:t>
      </w:r>
    </w:p>
    <w:p w14:paraId="3B202AAA" w14:textId="77777777" w:rsidR="00B06E1C" w:rsidRDefault="00B06E1C" w:rsidP="00B06E1C">
      <w:pPr>
        <w:ind w:left="720"/>
        <w:jc w:val="both"/>
        <w:rPr>
          <w:rFonts w:asciiTheme="majorBidi" w:hAnsiTheme="majorBidi" w:cstheme="majorBidi"/>
          <w:sz w:val="24"/>
          <w:szCs w:val="24"/>
        </w:rPr>
      </w:pPr>
      <w:r>
        <w:rPr>
          <w:rFonts w:asciiTheme="majorBidi" w:hAnsiTheme="majorBidi" w:cstheme="majorBidi"/>
          <w:sz w:val="24"/>
          <w:szCs w:val="24"/>
        </w:rPr>
        <w:t>La réponse à cette question sera enregistrée dans la case n 2 du tableau reponse.</w:t>
      </w:r>
    </w:p>
    <w:p w14:paraId="3B202AAB" w14:textId="77777777" w:rsidR="00B06E1C" w:rsidRPr="003A61C5" w:rsidRDefault="00B06E1C" w:rsidP="00B06E1C">
      <w:pPr>
        <w:ind w:left="720"/>
        <w:jc w:val="both"/>
        <w:rPr>
          <w:rFonts w:asciiTheme="majorBidi" w:hAnsiTheme="majorBidi" w:cstheme="majorBidi"/>
          <w:sz w:val="24"/>
          <w:szCs w:val="24"/>
        </w:rPr>
      </w:pPr>
    </w:p>
    <w:p w14:paraId="3B202AAC" w14:textId="77777777" w:rsidR="003A61C5" w:rsidRPr="00B06E1C" w:rsidRDefault="00B06E1C" w:rsidP="00B06E1C">
      <w:pPr>
        <w:numPr>
          <w:ilvl w:val="0"/>
          <w:numId w:val="41"/>
        </w:numPr>
        <w:jc w:val="both"/>
        <w:rPr>
          <w:rFonts w:asciiTheme="majorBidi" w:hAnsiTheme="majorBidi" w:cstheme="majorBidi"/>
          <w:sz w:val="24"/>
          <w:szCs w:val="24"/>
        </w:rPr>
      </w:pPr>
      <w:r w:rsidRPr="00B06E1C">
        <w:rPr>
          <w:rFonts w:asciiTheme="majorBidi" w:hAnsiTheme="majorBidi" w:cstheme="majorBidi"/>
          <w:sz w:val="24"/>
          <w:szCs w:val="24"/>
        </w:rPr>
        <w:t>Calculer et afficher le nombre des réponses justes.</w:t>
      </w:r>
    </w:p>
    <w:p w14:paraId="3B202AAD" w14:textId="77777777" w:rsidR="004F0006" w:rsidRPr="00E608D3" w:rsidRDefault="004F0006" w:rsidP="003F317E">
      <w:pPr>
        <w:pStyle w:val="Paragraphedeliste"/>
        <w:autoSpaceDE w:val="0"/>
        <w:autoSpaceDN w:val="0"/>
        <w:adjustRightInd w:val="0"/>
        <w:spacing w:before="120" w:after="120" w:line="240" w:lineRule="auto"/>
        <w:ind w:left="283"/>
        <w:contextualSpacing w:val="0"/>
        <w:jc w:val="both"/>
        <w:rPr>
          <w:rFonts w:asciiTheme="majorBidi" w:hAnsiTheme="majorBidi" w:cstheme="majorBidi"/>
          <w:sz w:val="21"/>
          <w:szCs w:val="21"/>
        </w:rPr>
      </w:pPr>
    </w:p>
    <w:sectPr w:rsidR="004F0006" w:rsidRPr="00E608D3" w:rsidSect="007B5379">
      <w:headerReference w:type="even" r:id="rId9"/>
      <w:headerReference w:type="default" r:id="rId10"/>
      <w:footerReference w:type="even" r:id="rId11"/>
      <w:footerReference w:type="default" r:id="rId12"/>
      <w:type w:val="continuous"/>
      <w:pgSz w:w="11906" w:h="16838"/>
      <w:pgMar w:top="1214" w:right="1134" w:bottom="964" w:left="1134" w:header="426" w:footer="720" w:gutter="0"/>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MNIF EP KSANTINI SALIMA" w:date="2021-11-03T19:32:00Z" w:initials="MEKS">
    <w:p w14:paraId="257474FB" w14:textId="7F232FC3" w:rsidR="002069B0" w:rsidRDefault="002069B0">
      <w:pPr>
        <w:pStyle w:val="Commentaire"/>
      </w:pPr>
      <w:r>
        <w:rPr>
          <w:rStyle w:val="Marquedecommentaire"/>
        </w:rPr>
        <w:annotationRef/>
      </w:r>
      <w:r>
        <w:t xml:space="preserve">Je l’ai ajouté car il est toujours possible qu’un étudiant choisi de </w:t>
      </w:r>
      <w:r w:rsidR="00FA58B1">
        <w:t>co</w:t>
      </w:r>
      <w:r>
        <w:t xml:space="preserve">nsidérer </w:t>
      </w:r>
      <w:r w:rsidR="00FA58B1">
        <w:t>l</w:t>
      </w:r>
      <w:r w:rsidR="005629AE">
        <w:t xml:space="preserve">a  chaine en tant que </w:t>
      </w:r>
      <w:r w:rsidR="00083D6B">
        <w:t>tableau</w:t>
      </w:r>
      <w:r w:rsidR="005629AE">
        <w:t xml:space="preserve"> et ne pas travailler avec les fonctions prédéfinies c’est lourd mais ça tourne.</w:t>
      </w:r>
    </w:p>
  </w:comment>
  <w:comment w:id="7" w:author="MNIF EP KSANTINI SALIMA" w:date="2021-11-03T19:34:00Z" w:initials="MEKS">
    <w:p w14:paraId="26CE64EB" w14:textId="7D4E9534" w:rsidR="00083D6B" w:rsidRDefault="00083D6B">
      <w:pPr>
        <w:pStyle w:val="Commentaire"/>
      </w:pPr>
      <w:r>
        <w:rPr>
          <w:rStyle w:val="Marquedecommentaire"/>
        </w:rPr>
        <w:annotationRef/>
      </w:r>
      <w:r>
        <w:t>Nous avons besoin de la fonction de copie par de la concaténation strcat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57474FB" w15:done="0"/>
  <w15:commentEx w15:paraId="26CE64E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D6252" w16cex:dateUtc="2021-11-03T18:32:00Z"/>
  <w16cex:commentExtensible w16cex:durableId="252D62BA" w16cex:dateUtc="2021-11-03T18: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7474FB" w16cid:durableId="252D6252"/>
  <w16cid:commentId w16cid:paraId="26CE64EB" w16cid:durableId="252D62BA"/>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A57E56" w14:textId="77777777" w:rsidR="00AF0875" w:rsidRDefault="00AF0875">
      <w:r>
        <w:separator/>
      </w:r>
    </w:p>
  </w:endnote>
  <w:endnote w:type="continuationSeparator" w:id="0">
    <w:p w14:paraId="6A0EB291" w14:textId="77777777" w:rsidR="00AF0875" w:rsidRDefault="00AF08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02ABB" w14:textId="77777777" w:rsidR="00BA3A3E" w:rsidRDefault="00BA3A3E">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1</w:t>
    </w:r>
    <w:r>
      <w:rPr>
        <w:rStyle w:val="Numrodepage"/>
      </w:rPr>
      <w:fldChar w:fldCharType="end"/>
    </w:r>
  </w:p>
  <w:p w14:paraId="3B202ABC" w14:textId="77777777" w:rsidR="00BA3A3E" w:rsidRDefault="00BA3A3E">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02ABD" w14:textId="2F36A2B0" w:rsidR="00BA3A3E" w:rsidRDefault="00BA3A3E" w:rsidP="009B4DEE">
    <w:pPr>
      <w:pStyle w:val="Pieddepage"/>
      <w:pBdr>
        <w:top w:val="single" w:sz="4" w:space="1" w:color="auto"/>
      </w:pBdr>
      <w:tabs>
        <w:tab w:val="clear" w:pos="4536"/>
        <w:tab w:val="clear" w:pos="9072"/>
        <w:tab w:val="center" w:pos="5103"/>
        <w:tab w:val="right" w:pos="9639"/>
      </w:tabs>
      <w:rPr>
        <w:i/>
        <w:sz w:val="18"/>
        <w:szCs w:val="18"/>
      </w:rPr>
    </w:pPr>
    <w:r>
      <w:rPr>
        <w:i/>
        <w:sz w:val="18"/>
        <w:szCs w:val="18"/>
      </w:rPr>
      <w:t>Année Universitaire 2</w:t>
    </w:r>
    <w:r w:rsidR="00DE20DB">
      <w:rPr>
        <w:i/>
        <w:sz w:val="18"/>
        <w:szCs w:val="18"/>
      </w:rPr>
      <w:t>021</w:t>
    </w:r>
    <w:r>
      <w:rPr>
        <w:i/>
        <w:sz w:val="18"/>
        <w:szCs w:val="18"/>
      </w:rPr>
      <w:t>/20</w:t>
    </w:r>
    <w:r w:rsidR="00215E22">
      <w:rPr>
        <w:i/>
        <w:sz w:val="18"/>
        <w:szCs w:val="18"/>
      </w:rPr>
      <w:t>22</w:t>
    </w:r>
    <w:r>
      <w:rPr>
        <w:i/>
        <w:sz w:val="18"/>
        <w:szCs w:val="18"/>
      </w:rPr>
      <w:t xml:space="preserve"> Sem.1</w:t>
    </w:r>
    <w:r>
      <w:rPr>
        <w:i/>
        <w:sz w:val="18"/>
        <w:szCs w:val="18"/>
      </w:rPr>
      <w:tab/>
    </w:r>
    <w:r>
      <w:rPr>
        <w:i/>
        <w:sz w:val="18"/>
        <w:szCs w:val="18"/>
      </w:rPr>
      <w:tab/>
      <w:t xml:space="preserve">Page </w:t>
    </w:r>
    <w:r>
      <w:rPr>
        <w:rStyle w:val="Numrodepage"/>
        <w:i/>
        <w:sz w:val="18"/>
        <w:szCs w:val="18"/>
      </w:rPr>
      <w:fldChar w:fldCharType="begin"/>
    </w:r>
    <w:r>
      <w:rPr>
        <w:rStyle w:val="Numrodepage"/>
        <w:i/>
        <w:sz w:val="18"/>
        <w:szCs w:val="18"/>
      </w:rPr>
      <w:instrText xml:space="preserve"> PAGE </w:instrText>
    </w:r>
    <w:r>
      <w:rPr>
        <w:rStyle w:val="Numrodepage"/>
        <w:i/>
        <w:sz w:val="18"/>
        <w:szCs w:val="18"/>
      </w:rPr>
      <w:fldChar w:fldCharType="separate"/>
    </w:r>
    <w:r w:rsidR="00516AC6">
      <w:rPr>
        <w:rStyle w:val="Numrodepage"/>
        <w:i/>
        <w:noProof/>
        <w:sz w:val="18"/>
        <w:szCs w:val="18"/>
      </w:rPr>
      <w:t>1</w:t>
    </w:r>
    <w:r>
      <w:rPr>
        <w:rStyle w:val="Numrodepage"/>
        <w:i/>
        <w:sz w:val="18"/>
        <w:szCs w:val="18"/>
      </w:rPr>
      <w:fldChar w:fldCharType="end"/>
    </w:r>
    <w:r>
      <w:rPr>
        <w:rStyle w:val="Numrodepage"/>
        <w:i/>
        <w:sz w:val="18"/>
        <w:szCs w:val="18"/>
      </w:rPr>
      <w:t>/</w:t>
    </w:r>
    <w:r>
      <w:rPr>
        <w:rStyle w:val="Numrodepage"/>
        <w:i/>
        <w:sz w:val="18"/>
        <w:szCs w:val="18"/>
      </w:rPr>
      <w:fldChar w:fldCharType="begin"/>
    </w:r>
    <w:r>
      <w:rPr>
        <w:rStyle w:val="Numrodepage"/>
        <w:i/>
        <w:sz w:val="18"/>
        <w:szCs w:val="18"/>
      </w:rPr>
      <w:instrText xml:space="preserve"> NUMPAGES </w:instrText>
    </w:r>
    <w:r>
      <w:rPr>
        <w:rStyle w:val="Numrodepage"/>
        <w:i/>
        <w:sz w:val="18"/>
        <w:szCs w:val="18"/>
      </w:rPr>
      <w:fldChar w:fldCharType="separate"/>
    </w:r>
    <w:r w:rsidR="00516AC6">
      <w:rPr>
        <w:rStyle w:val="Numrodepage"/>
        <w:i/>
        <w:noProof/>
        <w:sz w:val="18"/>
        <w:szCs w:val="18"/>
      </w:rPr>
      <w:t>2</w:t>
    </w:r>
    <w:r>
      <w:rPr>
        <w:rStyle w:val="Numrodepage"/>
        <w:i/>
        <w:sz w:val="18"/>
        <w:szCs w:val="18"/>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D2AD4E" w14:textId="77777777" w:rsidR="00AF0875" w:rsidRDefault="00AF0875">
      <w:r>
        <w:separator/>
      </w:r>
    </w:p>
  </w:footnote>
  <w:footnote w:type="continuationSeparator" w:id="0">
    <w:p w14:paraId="3DC8531F" w14:textId="77777777" w:rsidR="00AF0875" w:rsidRDefault="00AF087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02AB2" w14:textId="77777777" w:rsidR="00BA3A3E" w:rsidRDefault="00BA3A3E">
    <w:r>
      <w:cr/>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850"/>
      <w:gridCol w:w="7371"/>
    </w:tblGrid>
    <w:tr w:rsidR="00BA3A3E" w:rsidRPr="00985D53" w14:paraId="3B202AB5" w14:textId="77777777" w:rsidTr="00985D53">
      <w:trPr>
        <w:trHeight w:val="484"/>
      </w:trPr>
      <w:tc>
        <w:tcPr>
          <w:tcW w:w="1560" w:type="dxa"/>
          <w:vMerge w:val="restart"/>
          <w:tcBorders>
            <w:top w:val="nil"/>
            <w:left w:val="nil"/>
            <w:right w:val="single" w:sz="24" w:space="0" w:color="7F7F7F"/>
          </w:tcBorders>
        </w:tcPr>
        <w:p w14:paraId="3B202AB3" w14:textId="77777777" w:rsidR="00BA3A3E" w:rsidRPr="00985D53" w:rsidRDefault="00BA3A3E" w:rsidP="00D31CAC">
          <w:pPr>
            <w:pStyle w:val="Titre5"/>
            <w:rPr>
              <w:rFonts w:ascii="Berlin Sans FB Demi" w:hAnsi="Berlin Sans FB Demi"/>
              <w:smallCaps/>
              <w:sz w:val="2"/>
            </w:rPr>
          </w:pPr>
          <w:r>
            <w:rPr>
              <w:rFonts w:ascii="Berlin Sans FB Demi" w:hAnsi="Berlin Sans FB Demi"/>
              <w:smallCaps/>
              <w:noProof/>
              <w:sz w:val="2"/>
            </w:rPr>
            <w:drawing>
              <wp:anchor distT="0" distB="0" distL="114300" distR="114300" simplePos="0" relativeHeight="251657728" behindDoc="0" locked="0" layoutInCell="1" allowOverlap="1" wp14:anchorId="3B202ABE" wp14:editId="3B202ABF">
                <wp:simplePos x="0" y="0"/>
                <wp:positionH relativeFrom="column">
                  <wp:posOffset>-61595</wp:posOffset>
                </wp:positionH>
                <wp:positionV relativeFrom="paragraph">
                  <wp:posOffset>-706755</wp:posOffset>
                </wp:positionV>
                <wp:extent cx="934720" cy="621030"/>
                <wp:effectExtent l="19050" t="0" r="0" b="0"/>
                <wp:wrapThrough wrapText="bothSides">
                  <wp:wrapPolygon edited="0">
                    <wp:start x="16288" y="0"/>
                    <wp:lineTo x="-440" y="0"/>
                    <wp:lineTo x="-440" y="10601"/>
                    <wp:lineTo x="1761" y="10601"/>
                    <wp:lineTo x="-440" y="14577"/>
                    <wp:lineTo x="-440" y="21202"/>
                    <wp:lineTo x="21571" y="21202"/>
                    <wp:lineTo x="21571" y="12589"/>
                    <wp:lineTo x="21130" y="10601"/>
                    <wp:lineTo x="20690" y="10601"/>
                    <wp:lineTo x="21571" y="6626"/>
                    <wp:lineTo x="21571" y="0"/>
                    <wp:lineTo x="16288" y="0"/>
                  </wp:wrapPolygon>
                </wp:wrapThrough>
                <wp:docPr id="20" name="Image 20" descr="http://www.isetn.rnu.tn/fr/images/logo_offici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isetn.rnu.tn/fr/images/logo_officiel.PNG"/>
                        <pic:cNvPicPr>
                          <a:picLocks noChangeAspect="1" noChangeArrowheads="1"/>
                        </pic:cNvPicPr>
                      </pic:nvPicPr>
                      <pic:blipFill>
                        <a:blip r:embed="rId1" r:link="rId2"/>
                        <a:srcRect/>
                        <a:stretch>
                          <a:fillRect/>
                        </a:stretch>
                      </pic:blipFill>
                      <pic:spPr bwMode="auto">
                        <a:xfrm>
                          <a:off x="0" y="0"/>
                          <a:ext cx="934720" cy="621030"/>
                        </a:xfrm>
                        <a:prstGeom prst="rect">
                          <a:avLst/>
                        </a:prstGeom>
                        <a:noFill/>
                        <a:ln w="9525">
                          <a:noFill/>
                          <a:miter lim="800000"/>
                          <a:headEnd/>
                          <a:tailEnd/>
                        </a:ln>
                      </pic:spPr>
                    </pic:pic>
                  </a:graphicData>
                </a:graphic>
              </wp:anchor>
            </w:drawing>
          </w:r>
        </w:p>
      </w:tc>
      <w:tc>
        <w:tcPr>
          <w:tcW w:w="8221" w:type="dxa"/>
          <w:gridSpan w:val="2"/>
          <w:tcBorders>
            <w:top w:val="nil"/>
            <w:left w:val="single" w:sz="24" w:space="0" w:color="7F7F7F"/>
            <w:bottom w:val="nil"/>
            <w:right w:val="nil"/>
          </w:tcBorders>
          <w:vAlign w:val="center"/>
        </w:tcPr>
        <w:p w14:paraId="3B202AB4" w14:textId="77777777" w:rsidR="00BA3A3E" w:rsidRPr="00985D53" w:rsidRDefault="00BA3A3E" w:rsidP="00D31CAC">
          <w:pPr>
            <w:pStyle w:val="Titre5"/>
            <w:rPr>
              <w:rFonts w:ascii="Berlin Sans FB Demi" w:hAnsi="Berlin Sans FB Demi"/>
              <w:noProof/>
            </w:rPr>
          </w:pPr>
          <w:r w:rsidRPr="00985D53">
            <w:rPr>
              <w:rFonts w:ascii="Berlin Sans FB Demi" w:hAnsi="Berlin Sans FB Demi"/>
              <w:smallCaps/>
            </w:rPr>
            <w:t>Institut Supérieur des Etudes Technologiques de Nabeul</w:t>
          </w:r>
        </w:p>
      </w:tc>
    </w:tr>
    <w:tr w:rsidR="00BA3A3E" w:rsidRPr="00985D53" w14:paraId="3B202AB9" w14:textId="77777777" w:rsidTr="00985D53">
      <w:trPr>
        <w:trHeight w:val="484"/>
      </w:trPr>
      <w:tc>
        <w:tcPr>
          <w:tcW w:w="1560" w:type="dxa"/>
          <w:vMerge/>
          <w:tcBorders>
            <w:left w:val="nil"/>
            <w:bottom w:val="nil"/>
            <w:right w:val="nil"/>
          </w:tcBorders>
        </w:tcPr>
        <w:p w14:paraId="3B202AB6" w14:textId="77777777" w:rsidR="00BA3A3E" w:rsidRPr="00985D53" w:rsidRDefault="00BA3A3E" w:rsidP="00985D53">
          <w:pPr>
            <w:pStyle w:val="Titre5"/>
            <w:jc w:val="center"/>
            <w:rPr>
              <w:rFonts w:ascii="Berlin Sans FB Demi" w:hAnsi="Berlin Sans FB Demi"/>
              <w:smallCaps/>
            </w:rPr>
          </w:pPr>
        </w:p>
      </w:tc>
      <w:tc>
        <w:tcPr>
          <w:tcW w:w="850" w:type="dxa"/>
          <w:tcBorders>
            <w:top w:val="single" w:sz="24" w:space="0" w:color="7F7F7F"/>
            <w:left w:val="nil"/>
            <w:bottom w:val="nil"/>
            <w:right w:val="single" w:sz="24" w:space="0" w:color="7F7F7F"/>
          </w:tcBorders>
        </w:tcPr>
        <w:p w14:paraId="3B202AB7" w14:textId="77777777" w:rsidR="00BA3A3E" w:rsidRPr="00985D53" w:rsidRDefault="00BA3A3E" w:rsidP="00985D53">
          <w:pPr>
            <w:pStyle w:val="Titre5"/>
            <w:jc w:val="center"/>
            <w:rPr>
              <w:rFonts w:ascii="Berlin Sans FB Demi" w:hAnsi="Berlin Sans FB Demi"/>
              <w:smallCaps/>
            </w:rPr>
          </w:pPr>
        </w:p>
      </w:tc>
      <w:tc>
        <w:tcPr>
          <w:tcW w:w="7371" w:type="dxa"/>
          <w:tcBorders>
            <w:top w:val="nil"/>
            <w:left w:val="single" w:sz="24" w:space="0" w:color="7F7F7F"/>
            <w:bottom w:val="nil"/>
            <w:right w:val="nil"/>
          </w:tcBorders>
          <w:vAlign w:val="center"/>
        </w:tcPr>
        <w:p w14:paraId="3B202AB8" w14:textId="77777777" w:rsidR="00BA3A3E" w:rsidRPr="00985D53" w:rsidRDefault="00BA3A3E" w:rsidP="00D31CAC">
          <w:pPr>
            <w:pStyle w:val="Titre5"/>
            <w:rPr>
              <w:rFonts w:ascii="Berlin Sans FB Demi" w:hAnsi="Berlin Sans FB Demi"/>
              <w:smallCaps/>
            </w:rPr>
          </w:pPr>
          <w:r w:rsidRPr="00985D53">
            <w:rPr>
              <w:rFonts w:ascii="Berlin Sans FB Demi" w:hAnsi="Berlin Sans FB Demi"/>
              <w:smallCaps/>
            </w:rPr>
            <w:t>Département Technologie de l’Informatique</w:t>
          </w:r>
        </w:p>
      </w:tc>
    </w:tr>
  </w:tbl>
  <w:p w14:paraId="3B202ABA" w14:textId="77777777" w:rsidR="00BA3A3E" w:rsidRPr="00D31CAC" w:rsidRDefault="00BA3A3E" w:rsidP="00D31CAC">
    <w:pPr>
      <w:pStyle w:val="Titre5"/>
      <w:jc w:val="center"/>
      <w:rPr>
        <w:rFonts w:ascii="Garamond" w:hAnsi="Garamond"/>
        <w:smallCaps/>
        <w:sz w:val="14"/>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BD14981_"/>
      </v:shape>
    </w:pict>
  </w:numPicBullet>
  <w:abstractNum w:abstractNumId="0" w15:restartNumberingAfterBreak="0">
    <w:nsid w:val="FFFFFFFE"/>
    <w:multiLevelType w:val="singleLevel"/>
    <w:tmpl w:val="72E09840"/>
    <w:lvl w:ilvl="0">
      <w:numFmt w:val="decimal"/>
      <w:lvlText w:val="*"/>
      <w:lvlJc w:val="left"/>
    </w:lvl>
  </w:abstractNum>
  <w:abstractNum w:abstractNumId="1" w15:restartNumberingAfterBreak="0">
    <w:nsid w:val="00000002"/>
    <w:multiLevelType w:val="hybridMultilevel"/>
    <w:tmpl w:val="3DD21AC6"/>
    <w:lvl w:ilvl="0" w:tplc="A55A12F2">
      <w:start w:val="1"/>
      <w:numFmt w:val="decimal"/>
      <w:lvlText w:val="%1."/>
      <w:lvlJc w:val="left"/>
      <w:pPr>
        <w:tabs>
          <w:tab w:val="num" w:pos="720"/>
        </w:tabs>
        <w:ind w:left="720" w:hanging="360"/>
      </w:pPr>
      <w:rPr>
        <w:b/>
        <w:bCs/>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 w15:restartNumberingAfterBreak="0">
    <w:nsid w:val="00000003"/>
    <w:multiLevelType w:val="hybridMultilevel"/>
    <w:tmpl w:val="00000003"/>
    <w:lvl w:ilvl="0" w:tplc="FFFFFFFF">
      <w:start w:val="3"/>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3" w15:restartNumberingAfterBreak="0">
    <w:nsid w:val="016E091D"/>
    <w:multiLevelType w:val="hybridMultilevel"/>
    <w:tmpl w:val="C0B8DEFE"/>
    <w:lvl w:ilvl="0" w:tplc="A094ED5E">
      <w:start w:val="1"/>
      <w:numFmt w:val="decimal"/>
      <w:lvlText w:val="%1)"/>
      <w:lvlJc w:val="left"/>
      <w:pPr>
        <w:tabs>
          <w:tab w:val="num" w:pos="720"/>
        </w:tabs>
        <w:ind w:left="720" w:hanging="360"/>
      </w:pPr>
      <w:rPr>
        <w:b/>
        <w:bCs/>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15:restartNumberingAfterBreak="0">
    <w:nsid w:val="024E1E2C"/>
    <w:multiLevelType w:val="multilevel"/>
    <w:tmpl w:val="333CE684"/>
    <w:lvl w:ilvl="0">
      <w:start w:val="1"/>
      <w:numFmt w:val="lowerLetter"/>
      <w:lvlText w:val="(%1)"/>
      <w:lvlJc w:val="left"/>
      <w:pPr>
        <w:ind w:left="1080" w:hanging="360"/>
      </w:pPr>
      <w:rPr>
        <w:rFonts w:cs="Times New Roman" w:hint="default"/>
      </w:rPr>
    </w:lvl>
    <w:lvl w:ilvl="1">
      <w:start w:val="1"/>
      <w:numFmt w:val="lowerLetter"/>
      <w:lvlText w:val="%2."/>
      <w:lvlJc w:val="left"/>
      <w:pPr>
        <w:ind w:left="1800" w:hanging="360"/>
      </w:pPr>
      <w:rPr>
        <w:rFonts w:cs="Times New Roman"/>
      </w:rPr>
    </w:lvl>
    <w:lvl w:ilvl="2">
      <w:start w:val="1"/>
      <w:numFmt w:val="lowerRoman"/>
      <w:lvlText w:val="%3."/>
      <w:lvlJc w:val="right"/>
      <w:pPr>
        <w:ind w:left="2520" w:hanging="180"/>
      </w:pPr>
      <w:rPr>
        <w:rFonts w:cs="Times New Roman"/>
      </w:rPr>
    </w:lvl>
    <w:lvl w:ilvl="3">
      <w:start w:val="1"/>
      <w:numFmt w:val="decimal"/>
      <w:lvlText w:val="%4."/>
      <w:lvlJc w:val="left"/>
      <w:pPr>
        <w:ind w:left="3240" w:hanging="360"/>
      </w:pPr>
      <w:rPr>
        <w:rFonts w:cs="Times New Roman"/>
      </w:rPr>
    </w:lvl>
    <w:lvl w:ilvl="4">
      <w:start w:val="1"/>
      <w:numFmt w:val="lowerLetter"/>
      <w:lvlText w:val="%5."/>
      <w:lvlJc w:val="left"/>
      <w:pPr>
        <w:ind w:left="3960" w:hanging="360"/>
      </w:pPr>
      <w:rPr>
        <w:rFonts w:cs="Times New Roman"/>
      </w:rPr>
    </w:lvl>
    <w:lvl w:ilvl="5">
      <w:start w:val="1"/>
      <w:numFmt w:val="lowerRoman"/>
      <w:lvlText w:val="%6."/>
      <w:lvlJc w:val="right"/>
      <w:pPr>
        <w:ind w:left="4680" w:hanging="180"/>
      </w:pPr>
      <w:rPr>
        <w:rFonts w:cs="Times New Roman"/>
      </w:rPr>
    </w:lvl>
    <w:lvl w:ilvl="6">
      <w:start w:val="1"/>
      <w:numFmt w:val="decimal"/>
      <w:lvlText w:val="%7."/>
      <w:lvlJc w:val="left"/>
      <w:pPr>
        <w:ind w:left="5400" w:hanging="360"/>
      </w:pPr>
      <w:rPr>
        <w:rFonts w:cs="Times New Roman"/>
      </w:rPr>
    </w:lvl>
    <w:lvl w:ilvl="7">
      <w:start w:val="1"/>
      <w:numFmt w:val="lowerLetter"/>
      <w:lvlText w:val="%8."/>
      <w:lvlJc w:val="left"/>
      <w:pPr>
        <w:ind w:left="6120" w:hanging="360"/>
      </w:pPr>
      <w:rPr>
        <w:rFonts w:cs="Times New Roman"/>
      </w:rPr>
    </w:lvl>
    <w:lvl w:ilvl="8">
      <w:start w:val="1"/>
      <w:numFmt w:val="lowerRoman"/>
      <w:lvlText w:val="%9."/>
      <w:lvlJc w:val="right"/>
      <w:pPr>
        <w:ind w:left="6840" w:hanging="180"/>
      </w:pPr>
      <w:rPr>
        <w:rFonts w:cs="Times New Roman"/>
      </w:rPr>
    </w:lvl>
  </w:abstractNum>
  <w:abstractNum w:abstractNumId="5" w15:restartNumberingAfterBreak="0">
    <w:nsid w:val="03323F94"/>
    <w:multiLevelType w:val="hybridMultilevel"/>
    <w:tmpl w:val="C5B077E8"/>
    <w:lvl w:ilvl="0" w:tplc="44F0FAA8">
      <w:start w:val="1"/>
      <w:numFmt w:val="decimal"/>
      <w:lvlText w:val="%1)"/>
      <w:lvlJc w:val="left"/>
      <w:pPr>
        <w:ind w:left="720" w:hanging="360"/>
      </w:pPr>
      <w:rPr>
        <w:rFonts w:ascii="Garamond" w:eastAsia="Garamond" w:hAnsi="Garamond" w:cs="Garamond" w:hint="default"/>
        <w:b/>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DFD4AEF"/>
    <w:multiLevelType w:val="hybridMultilevel"/>
    <w:tmpl w:val="F244A7F6"/>
    <w:lvl w:ilvl="0" w:tplc="040C0005">
      <w:start w:val="1"/>
      <w:numFmt w:val="bullet"/>
      <w:lvlText w:val=""/>
      <w:lvlJc w:val="left"/>
      <w:pPr>
        <w:tabs>
          <w:tab w:val="num" w:pos="720"/>
        </w:tabs>
        <w:ind w:left="720" w:hanging="360"/>
      </w:pPr>
      <w:rPr>
        <w:rFonts w:ascii="Wingdings" w:hAnsi="Wingdings" w:hint="default"/>
      </w:rPr>
    </w:lvl>
    <w:lvl w:ilvl="1" w:tplc="040C0005">
      <w:start w:val="1"/>
      <w:numFmt w:val="bullet"/>
      <w:lvlText w:val=""/>
      <w:lvlJc w:val="left"/>
      <w:pPr>
        <w:tabs>
          <w:tab w:val="num" w:pos="1440"/>
        </w:tabs>
        <w:ind w:left="1440" w:hanging="360"/>
      </w:pPr>
      <w:rPr>
        <w:rFonts w:ascii="Wingdings" w:hAnsi="Wingding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9D5247"/>
    <w:multiLevelType w:val="hybridMultilevel"/>
    <w:tmpl w:val="F8BA7F92"/>
    <w:lvl w:ilvl="0" w:tplc="31CE354C">
      <w:start w:val="1"/>
      <w:numFmt w:val="decimal"/>
      <w:lvlText w:val="%1)"/>
      <w:lvlJc w:val="left"/>
      <w:pPr>
        <w:ind w:left="390" w:hanging="360"/>
      </w:pPr>
      <w:rPr>
        <w:rFonts w:hint="default"/>
      </w:rPr>
    </w:lvl>
    <w:lvl w:ilvl="1" w:tplc="040C0019" w:tentative="1">
      <w:start w:val="1"/>
      <w:numFmt w:val="lowerLetter"/>
      <w:lvlText w:val="%2."/>
      <w:lvlJc w:val="left"/>
      <w:pPr>
        <w:ind w:left="1110" w:hanging="360"/>
      </w:pPr>
    </w:lvl>
    <w:lvl w:ilvl="2" w:tplc="040C001B" w:tentative="1">
      <w:start w:val="1"/>
      <w:numFmt w:val="lowerRoman"/>
      <w:lvlText w:val="%3."/>
      <w:lvlJc w:val="right"/>
      <w:pPr>
        <w:ind w:left="1830" w:hanging="180"/>
      </w:pPr>
    </w:lvl>
    <w:lvl w:ilvl="3" w:tplc="040C000F" w:tentative="1">
      <w:start w:val="1"/>
      <w:numFmt w:val="decimal"/>
      <w:lvlText w:val="%4."/>
      <w:lvlJc w:val="left"/>
      <w:pPr>
        <w:ind w:left="2550" w:hanging="360"/>
      </w:pPr>
    </w:lvl>
    <w:lvl w:ilvl="4" w:tplc="040C0019" w:tentative="1">
      <w:start w:val="1"/>
      <w:numFmt w:val="lowerLetter"/>
      <w:lvlText w:val="%5."/>
      <w:lvlJc w:val="left"/>
      <w:pPr>
        <w:ind w:left="3270" w:hanging="360"/>
      </w:pPr>
    </w:lvl>
    <w:lvl w:ilvl="5" w:tplc="040C001B" w:tentative="1">
      <w:start w:val="1"/>
      <w:numFmt w:val="lowerRoman"/>
      <w:lvlText w:val="%6."/>
      <w:lvlJc w:val="right"/>
      <w:pPr>
        <w:ind w:left="3990" w:hanging="180"/>
      </w:pPr>
    </w:lvl>
    <w:lvl w:ilvl="6" w:tplc="040C000F" w:tentative="1">
      <w:start w:val="1"/>
      <w:numFmt w:val="decimal"/>
      <w:lvlText w:val="%7."/>
      <w:lvlJc w:val="left"/>
      <w:pPr>
        <w:ind w:left="4710" w:hanging="360"/>
      </w:pPr>
    </w:lvl>
    <w:lvl w:ilvl="7" w:tplc="040C0019" w:tentative="1">
      <w:start w:val="1"/>
      <w:numFmt w:val="lowerLetter"/>
      <w:lvlText w:val="%8."/>
      <w:lvlJc w:val="left"/>
      <w:pPr>
        <w:ind w:left="5430" w:hanging="360"/>
      </w:pPr>
    </w:lvl>
    <w:lvl w:ilvl="8" w:tplc="040C001B" w:tentative="1">
      <w:start w:val="1"/>
      <w:numFmt w:val="lowerRoman"/>
      <w:lvlText w:val="%9."/>
      <w:lvlJc w:val="right"/>
      <w:pPr>
        <w:ind w:left="6150" w:hanging="180"/>
      </w:pPr>
    </w:lvl>
  </w:abstractNum>
  <w:abstractNum w:abstractNumId="8" w15:restartNumberingAfterBreak="0">
    <w:nsid w:val="20102E09"/>
    <w:multiLevelType w:val="hybridMultilevel"/>
    <w:tmpl w:val="9C60762C"/>
    <w:lvl w:ilvl="0" w:tplc="E018833C">
      <w:start w:val="1"/>
      <w:numFmt w:val="decimal"/>
      <w:lvlText w:val="%1."/>
      <w:lvlJc w:val="left"/>
      <w:pPr>
        <w:ind w:left="720" w:hanging="360"/>
      </w:pPr>
      <w:rPr>
        <w:b w:val="0"/>
        <w:bCs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28165D4"/>
    <w:multiLevelType w:val="hybridMultilevel"/>
    <w:tmpl w:val="6EC61CB8"/>
    <w:lvl w:ilvl="0" w:tplc="21481D12">
      <w:start w:val="1"/>
      <w:numFmt w:val="bullet"/>
      <w:lvlText w:val=""/>
      <w:lvlJc w:val="left"/>
      <w:pPr>
        <w:ind w:left="720" w:hanging="360"/>
      </w:pPr>
      <w:rPr>
        <w:rFonts w:ascii="Wingdings" w:hAnsi="Wingdings" w:hint="default"/>
        <w:sz w:val="18"/>
        <w:szCs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4200BA2"/>
    <w:multiLevelType w:val="hybridMultilevel"/>
    <w:tmpl w:val="51349A2C"/>
    <w:lvl w:ilvl="0" w:tplc="A490A78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B0F1FEC"/>
    <w:multiLevelType w:val="hybridMultilevel"/>
    <w:tmpl w:val="C0B8DEFE"/>
    <w:lvl w:ilvl="0" w:tplc="A094ED5E">
      <w:start w:val="1"/>
      <w:numFmt w:val="decimal"/>
      <w:lvlText w:val="%1)"/>
      <w:lvlJc w:val="left"/>
      <w:pPr>
        <w:tabs>
          <w:tab w:val="num" w:pos="720"/>
        </w:tabs>
        <w:ind w:left="720" w:hanging="360"/>
      </w:pPr>
      <w:rPr>
        <w:b/>
        <w:bCs/>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2" w15:restartNumberingAfterBreak="0">
    <w:nsid w:val="2BEF1856"/>
    <w:multiLevelType w:val="hybridMultilevel"/>
    <w:tmpl w:val="F97A6B04"/>
    <w:lvl w:ilvl="0" w:tplc="040C0011">
      <w:start w:val="1"/>
      <w:numFmt w:val="decimal"/>
      <w:lvlText w:val="%1)"/>
      <w:lvlJc w:val="left"/>
      <w:pPr>
        <w:ind w:left="644" w:hanging="360"/>
      </w:pPr>
      <w:rPr>
        <w:rFonts w:cs="Times New Roman" w:hint="default"/>
      </w:rPr>
    </w:lvl>
    <w:lvl w:ilvl="1" w:tplc="040C0019">
      <w:start w:val="1"/>
      <w:numFmt w:val="lowerLetter"/>
      <w:lvlText w:val="%2."/>
      <w:lvlJc w:val="left"/>
      <w:pPr>
        <w:ind w:left="1364" w:hanging="360"/>
      </w:pPr>
      <w:rPr>
        <w:rFonts w:cs="Times New Roman"/>
      </w:rPr>
    </w:lvl>
    <w:lvl w:ilvl="2" w:tplc="040C001B">
      <w:start w:val="1"/>
      <w:numFmt w:val="lowerRoman"/>
      <w:lvlText w:val="%3."/>
      <w:lvlJc w:val="right"/>
      <w:pPr>
        <w:ind w:left="2084" w:hanging="180"/>
      </w:pPr>
      <w:rPr>
        <w:rFonts w:cs="Times New Roman"/>
      </w:rPr>
    </w:lvl>
    <w:lvl w:ilvl="3" w:tplc="040C000F">
      <w:start w:val="1"/>
      <w:numFmt w:val="decimal"/>
      <w:lvlText w:val="%4."/>
      <w:lvlJc w:val="left"/>
      <w:pPr>
        <w:ind w:left="2804" w:hanging="360"/>
      </w:pPr>
      <w:rPr>
        <w:rFonts w:cs="Times New Roman"/>
      </w:rPr>
    </w:lvl>
    <w:lvl w:ilvl="4" w:tplc="040C0019">
      <w:start w:val="1"/>
      <w:numFmt w:val="lowerLetter"/>
      <w:lvlText w:val="%5."/>
      <w:lvlJc w:val="left"/>
      <w:pPr>
        <w:ind w:left="3524" w:hanging="360"/>
      </w:pPr>
      <w:rPr>
        <w:rFonts w:cs="Times New Roman"/>
      </w:rPr>
    </w:lvl>
    <w:lvl w:ilvl="5" w:tplc="040C001B">
      <w:start w:val="1"/>
      <w:numFmt w:val="lowerRoman"/>
      <w:lvlText w:val="%6."/>
      <w:lvlJc w:val="right"/>
      <w:pPr>
        <w:ind w:left="4244" w:hanging="180"/>
      </w:pPr>
      <w:rPr>
        <w:rFonts w:cs="Times New Roman"/>
      </w:rPr>
    </w:lvl>
    <w:lvl w:ilvl="6" w:tplc="040C000F">
      <w:start w:val="1"/>
      <w:numFmt w:val="decimal"/>
      <w:lvlText w:val="%7."/>
      <w:lvlJc w:val="left"/>
      <w:pPr>
        <w:ind w:left="4964" w:hanging="360"/>
      </w:pPr>
      <w:rPr>
        <w:rFonts w:cs="Times New Roman"/>
      </w:rPr>
    </w:lvl>
    <w:lvl w:ilvl="7" w:tplc="040C0019">
      <w:start w:val="1"/>
      <w:numFmt w:val="lowerLetter"/>
      <w:lvlText w:val="%8."/>
      <w:lvlJc w:val="left"/>
      <w:pPr>
        <w:ind w:left="5684" w:hanging="360"/>
      </w:pPr>
      <w:rPr>
        <w:rFonts w:cs="Times New Roman"/>
      </w:rPr>
    </w:lvl>
    <w:lvl w:ilvl="8" w:tplc="040C001B">
      <w:start w:val="1"/>
      <w:numFmt w:val="lowerRoman"/>
      <w:lvlText w:val="%9."/>
      <w:lvlJc w:val="right"/>
      <w:pPr>
        <w:ind w:left="6404" w:hanging="180"/>
      </w:pPr>
      <w:rPr>
        <w:rFonts w:cs="Times New Roman"/>
      </w:rPr>
    </w:lvl>
  </w:abstractNum>
  <w:abstractNum w:abstractNumId="13" w15:restartNumberingAfterBreak="0">
    <w:nsid w:val="327567AD"/>
    <w:multiLevelType w:val="hybridMultilevel"/>
    <w:tmpl w:val="BEF434DA"/>
    <w:lvl w:ilvl="0" w:tplc="2C08AE7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4" w15:restartNumberingAfterBreak="0">
    <w:nsid w:val="33FD2CC8"/>
    <w:multiLevelType w:val="hybridMultilevel"/>
    <w:tmpl w:val="A12467F8"/>
    <w:lvl w:ilvl="0" w:tplc="5DDE69F6">
      <w:numFmt w:val="bullet"/>
      <w:lvlText w:val="–"/>
      <w:lvlJc w:val="left"/>
      <w:pPr>
        <w:ind w:left="720" w:hanging="360"/>
      </w:pPr>
      <w:rPr>
        <w:rFonts w:ascii="Garamond" w:eastAsia="Times New Roman" w:hAnsi="Garamond"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F531FB5"/>
    <w:multiLevelType w:val="hybridMultilevel"/>
    <w:tmpl w:val="5B54FBE8"/>
    <w:lvl w:ilvl="0" w:tplc="86366526">
      <w:start w:val="1"/>
      <w:numFmt w:val="lowerLetter"/>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6" w15:restartNumberingAfterBreak="0">
    <w:nsid w:val="3F876EAC"/>
    <w:multiLevelType w:val="hybridMultilevel"/>
    <w:tmpl w:val="6D1C6EAA"/>
    <w:lvl w:ilvl="0" w:tplc="512675C2">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7" w15:restartNumberingAfterBreak="0">
    <w:nsid w:val="4198195A"/>
    <w:multiLevelType w:val="hybridMultilevel"/>
    <w:tmpl w:val="B3C4DE60"/>
    <w:lvl w:ilvl="0" w:tplc="040C0005">
      <w:start w:val="1"/>
      <w:numFmt w:val="bullet"/>
      <w:lvlText w:val=""/>
      <w:lvlJc w:val="left"/>
      <w:pPr>
        <w:tabs>
          <w:tab w:val="num" w:pos="720"/>
        </w:tabs>
        <w:ind w:left="720" w:hanging="360"/>
      </w:pPr>
      <w:rPr>
        <w:rFonts w:ascii="Wingdings" w:hAnsi="Wingdings"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2FD3002"/>
    <w:multiLevelType w:val="hybridMultilevel"/>
    <w:tmpl w:val="0C021F70"/>
    <w:lvl w:ilvl="0" w:tplc="B11AAFC2">
      <w:start w:val="1"/>
      <w:numFmt w:val="lowerLetter"/>
      <w:lvlText w:val="(%1)"/>
      <w:lvlJc w:val="left"/>
      <w:pPr>
        <w:ind w:left="502" w:hanging="360"/>
      </w:pPr>
      <w:rPr>
        <w:rFonts w:cs="Times New Roman" w:hint="default"/>
      </w:rPr>
    </w:lvl>
    <w:lvl w:ilvl="1" w:tplc="040C0019">
      <w:start w:val="1"/>
      <w:numFmt w:val="lowerLetter"/>
      <w:lvlText w:val="%2."/>
      <w:lvlJc w:val="left"/>
      <w:pPr>
        <w:ind w:left="1222" w:hanging="360"/>
      </w:pPr>
      <w:rPr>
        <w:rFonts w:cs="Times New Roman"/>
      </w:rPr>
    </w:lvl>
    <w:lvl w:ilvl="2" w:tplc="040C001B">
      <w:start w:val="1"/>
      <w:numFmt w:val="lowerRoman"/>
      <w:lvlText w:val="%3."/>
      <w:lvlJc w:val="right"/>
      <w:pPr>
        <w:ind w:left="1942" w:hanging="180"/>
      </w:pPr>
      <w:rPr>
        <w:rFonts w:cs="Times New Roman"/>
      </w:rPr>
    </w:lvl>
    <w:lvl w:ilvl="3" w:tplc="040C000F">
      <w:start w:val="1"/>
      <w:numFmt w:val="decimal"/>
      <w:lvlText w:val="%4."/>
      <w:lvlJc w:val="left"/>
      <w:pPr>
        <w:ind w:left="2662" w:hanging="360"/>
      </w:pPr>
      <w:rPr>
        <w:rFonts w:cs="Times New Roman"/>
      </w:rPr>
    </w:lvl>
    <w:lvl w:ilvl="4" w:tplc="040C0019">
      <w:start w:val="1"/>
      <w:numFmt w:val="lowerLetter"/>
      <w:lvlText w:val="%5."/>
      <w:lvlJc w:val="left"/>
      <w:pPr>
        <w:ind w:left="3382" w:hanging="360"/>
      </w:pPr>
      <w:rPr>
        <w:rFonts w:cs="Times New Roman"/>
      </w:rPr>
    </w:lvl>
    <w:lvl w:ilvl="5" w:tplc="040C001B">
      <w:start w:val="1"/>
      <w:numFmt w:val="lowerRoman"/>
      <w:lvlText w:val="%6."/>
      <w:lvlJc w:val="right"/>
      <w:pPr>
        <w:ind w:left="4102" w:hanging="180"/>
      </w:pPr>
      <w:rPr>
        <w:rFonts w:cs="Times New Roman"/>
      </w:rPr>
    </w:lvl>
    <w:lvl w:ilvl="6" w:tplc="040C000F">
      <w:start w:val="1"/>
      <w:numFmt w:val="decimal"/>
      <w:lvlText w:val="%7."/>
      <w:lvlJc w:val="left"/>
      <w:pPr>
        <w:ind w:left="4822" w:hanging="360"/>
      </w:pPr>
      <w:rPr>
        <w:rFonts w:cs="Times New Roman"/>
      </w:rPr>
    </w:lvl>
    <w:lvl w:ilvl="7" w:tplc="040C0019">
      <w:start w:val="1"/>
      <w:numFmt w:val="lowerLetter"/>
      <w:lvlText w:val="%8."/>
      <w:lvlJc w:val="left"/>
      <w:pPr>
        <w:ind w:left="5542" w:hanging="360"/>
      </w:pPr>
      <w:rPr>
        <w:rFonts w:cs="Times New Roman"/>
      </w:rPr>
    </w:lvl>
    <w:lvl w:ilvl="8" w:tplc="040C001B">
      <w:start w:val="1"/>
      <w:numFmt w:val="lowerRoman"/>
      <w:lvlText w:val="%9."/>
      <w:lvlJc w:val="right"/>
      <w:pPr>
        <w:ind w:left="6262" w:hanging="180"/>
      </w:pPr>
      <w:rPr>
        <w:rFonts w:cs="Times New Roman"/>
      </w:rPr>
    </w:lvl>
  </w:abstractNum>
  <w:abstractNum w:abstractNumId="19" w15:restartNumberingAfterBreak="0">
    <w:nsid w:val="440E0AA9"/>
    <w:multiLevelType w:val="hybridMultilevel"/>
    <w:tmpl w:val="1870F416"/>
    <w:lvl w:ilvl="0" w:tplc="040C0017">
      <w:start w:val="1"/>
      <w:numFmt w:val="lowerLetter"/>
      <w:lvlText w:val="%1)"/>
      <w:lvlJc w:val="left"/>
      <w:pPr>
        <w:ind w:left="1713" w:hanging="360"/>
      </w:pPr>
    </w:lvl>
    <w:lvl w:ilvl="1" w:tplc="7F22D724">
      <w:start w:val="1"/>
      <w:numFmt w:val="lowerLetter"/>
      <w:lvlText w:val="%2)"/>
      <w:lvlJc w:val="left"/>
      <w:pPr>
        <w:ind w:left="2433" w:hanging="360"/>
      </w:pPr>
      <w:rPr>
        <w:rFonts w:asciiTheme="majorBidi" w:hAnsiTheme="majorBidi" w:cstheme="majorBidi" w:hint="default"/>
        <w:b/>
        <w:bCs/>
        <w:sz w:val="24"/>
        <w:szCs w:val="24"/>
      </w:rPr>
    </w:lvl>
    <w:lvl w:ilvl="2" w:tplc="040C001B" w:tentative="1">
      <w:start w:val="1"/>
      <w:numFmt w:val="lowerRoman"/>
      <w:lvlText w:val="%3."/>
      <w:lvlJc w:val="right"/>
      <w:pPr>
        <w:ind w:left="3153" w:hanging="180"/>
      </w:pPr>
    </w:lvl>
    <w:lvl w:ilvl="3" w:tplc="040C000F" w:tentative="1">
      <w:start w:val="1"/>
      <w:numFmt w:val="decimal"/>
      <w:lvlText w:val="%4."/>
      <w:lvlJc w:val="left"/>
      <w:pPr>
        <w:ind w:left="3873" w:hanging="360"/>
      </w:pPr>
    </w:lvl>
    <w:lvl w:ilvl="4" w:tplc="040C0019" w:tentative="1">
      <w:start w:val="1"/>
      <w:numFmt w:val="lowerLetter"/>
      <w:lvlText w:val="%5."/>
      <w:lvlJc w:val="left"/>
      <w:pPr>
        <w:ind w:left="4593" w:hanging="360"/>
      </w:pPr>
    </w:lvl>
    <w:lvl w:ilvl="5" w:tplc="040C001B" w:tentative="1">
      <w:start w:val="1"/>
      <w:numFmt w:val="lowerRoman"/>
      <w:lvlText w:val="%6."/>
      <w:lvlJc w:val="right"/>
      <w:pPr>
        <w:ind w:left="5313" w:hanging="180"/>
      </w:pPr>
    </w:lvl>
    <w:lvl w:ilvl="6" w:tplc="040C000F" w:tentative="1">
      <w:start w:val="1"/>
      <w:numFmt w:val="decimal"/>
      <w:lvlText w:val="%7."/>
      <w:lvlJc w:val="left"/>
      <w:pPr>
        <w:ind w:left="6033" w:hanging="360"/>
      </w:pPr>
    </w:lvl>
    <w:lvl w:ilvl="7" w:tplc="040C0019" w:tentative="1">
      <w:start w:val="1"/>
      <w:numFmt w:val="lowerLetter"/>
      <w:lvlText w:val="%8."/>
      <w:lvlJc w:val="left"/>
      <w:pPr>
        <w:ind w:left="6753" w:hanging="360"/>
      </w:pPr>
    </w:lvl>
    <w:lvl w:ilvl="8" w:tplc="040C001B" w:tentative="1">
      <w:start w:val="1"/>
      <w:numFmt w:val="lowerRoman"/>
      <w:lvlText w:val="%9."/>
      <w:lvlJc w:val="right"/>
      <w:pPr>
        <w:ind w:left="7473" w:hanging="180"/>
      </w:pPr>
    </w:lvl>
  </w:abstractNum>
  <w:abstractNum w:abstractNumId="20" w15:restartNumberingAfterBreak="0">
    <w:nsid w:val="46160DDB"/>
    <w:multiLevelType w:val="hybridMultilevel"/>
    <w:tmpl w:val="9C60762C"/>
    <w:lvl w:ilvl="0" w:tplc="E018833C">
      <w:start w:val="1"/>
      <w:numFmt w:val="decimal"/>
      <w:lvlText w:val="%1."/>
      <w:lvlJc w:val="left"/>
      <w:pPr>
        <w:ind w:left="720" w:hanging="360"/>
      </w:pPr>
      <w:rPr>
        <w:b w:val="0"/>
        <w:bCs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4BD86128"/>
    <w:multiLevelType w:val="hybridMultilevel"/>
    <w:tmpl w:val="FD38E5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4DC70993"/>
    <w:multiLevelType w:val="hybridMultilevel"/>
    <w:tmpl w:val="FBD0F84A"/>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03E2267"/>
    <w:multiLevelType w:val="hybridMultilevel"/>
    <w:tmpl w:val="9C60762C"/>
    <w:lvl w:ilvl="0" w:tplc="E018833C">
      <w:start w:val="1"/>
      <w:numFmt w:val="decimal"/>
      <w:lvlText w:val="%1."/>
      <w:lvlJc w:val="left"/>
      <w:pPr>
        <w:ind w:left="720" w:hanging="360"/>
      </w:pPr>
      <w:rPr>
        <w:b w:val="0"/>
        <w:bCs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0837477"/>
    <w:multiLevelType w:val="hybridMultilevel"/>
    <w:tmpl w:val="7FFC561A"/>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2AC5BF0"/>
    <w:multiLevelType w:val="hybridMultilevel"/>
    <w:tmpl w:val="981E1D34"/>
    <w:lvl w:ilvl="0" w:tplc="DA8E0410">
      <w:start w:val="1"/>
      <w:numFmt w:val="bullet"/>
      <w:lvlText w:val="‒"/>
      <w:lvlJc w:val="left"/>
      <w:pPr>
        <w:ind w:left="1353" w:hanging="360"/>
      </w:pPr>
      <w:rPr>
        <w:rFonts w:ascii="Arial" w:hAnsi="Arial" w:hint="default"/>
      </w:rPr>
    </w:lvl>
    <w:lvl w:ilvl="1" w:tplc="040C0003" w:tentative="1">
      <w:start w:val="1"/>
      <w:numFmt w:val="bullet"/>
      <w:lvlText w:val="o"/>
      <w:lvlJc w:val="left"/>
      <w:pPr>
        <w:ind w:left="2073" w:hanging="360"/>
      </w:pPr>
      <w:rPr>
        <w:rFonts w:ascii="Courier New" w:hAnsi="Courier New" w:cs="Courier New" w:hint="default"/>
      </w:rPr>
    </w:lvl>
    <w:lvl w:ilvl="2" w:tplc="040C0005" w:tentative="1">
      <w:start w:val="1"/>
      <w:numFmt w:val="bullet"/>
      <w:lvlText w:val=""/>
      <w:lvlJc w:val="left"/>
      <w:pPr>
        <w:ind w:left="2793" w:hanging="360"/>
      </w:pPr>
      <w:rPr>
        <w:rFonts w:ascii="Wingdings" w:hAnsi="Wingdings" w:hint="default"/>
      </w:rPr>
    </w:lvl>
    <w:lvl w:ilvl="3" w:tplc="040C0001" w:tentative="1">
      <w:start w:val="1"/>
      <w:numFmt w:val="bullet"/>
      <w:lvlText w:val=""/>
      <w:lvlJc w:val="left"/>
      <w:pPr>
        <w:ind w:left="3513" w:hanging="360"/>
      </w:pPr>
      <w:rPr>
        <w:rFonts w:ascii="Symbol" w:hAnsi="Symbol" w:hint="default"/>
      </w:rPr>
    </w:lvl>
    <w:lvl w:ilvl="4" w:tplc="040C0003" w:tentative="1">
      <w:start w:val="1"/>
      <w:numFmt w:val="bullet"/>
      <w:lvlText w:val="o"/>
      <w:lvlJc w:val="left"/>
      <w:pPr>
        <w:ind w:left="4233" w:hanging="360"/>
      </w:pPr>
      <w:rPr>
        <w:rFonts w:ascii="Courier New" w:hAnsi="Courier New" w:cs="Courier New" w:hint="default"/>
      </w:rPr>
    </w:lvl>
    <w:lvl w:ilvl="5" w:tplc="040C0005" w:tentative="1">
      <w:start w:val="1"/>
      <w:numFmt w:val="bullet"/>
      <w:lvlText w:val=""/>
      <w:lvlJc w:val="left"/>
      <w:pPr>
        <w:ind w:left="4953" w:hanging="360"/>
      </w:pPr>
      <w:rPr>
        <w:rFonts w:ascii="Wingdings" w:hAnsi="Wingdings" w:hint="default"/>
      </w:rPr>
    </w:lvl>
    <w:lvl w:ilvl="6" w:tplc="040C0001" w:tentative="1">
      <w:start w:val="1"/>
      <w:numFmt w:val="bullet"/>
      <w:lvlText w:val=""/>
      <w:lvlJc w:val="left"/>
      <w:pPr>
        <w:ind w:left="5673" w:hanging="360"/>
      </w:pPr>
      <w:rPr>
        <w:rFonts w:ascii="Symbol" w:hAnsi="Symbol" w:hint="default"/>
      </w:rPr>
    </w:lvl>
    <w:lvl w:ilvl="7" w:tplc="040C0003" w:tentative="1">
      <w:start w:val="1"/>
      <w:numFmt w:val="bullet"/>
      <w:lvlText w:val="o"/>
      <w:lvlJc w:val="left"/>
      <w:pPr>
        <w:ind w:left="6393" w:hanging="360"/>
      </w:pPr>
      <w:rPr>
        <w:rFonts w:ascii="Courier New" w:hAnsi="Courier New" w:cs="Courier New" w:hint="default"/>
      </w:rPr>
    </w:lvl>
    <w:lvl w:ilvl="8" w:tplc="040C0005" w:tentative="1">
      <w:start w:val="1"/>
      <w:numFmt w:val="bullet"/>
      <w:lvlText w:val=""/>
      <w:lvlJc w:val="left"/>
      <w:pPr>
        <w:ind w:left="7113" w:hanging="360"/>
      </w:pPr>
      <w:rPr>
        <w:rFonts w:ascii="Wingdings" w:hAnsi="Wingdings" w:hint="default"/>
      </w:rPr>
    </w:lvl>
  </w:abstractNum>
  <w:abstractNum w:abstractNumId="26" w15:restartNumberingAfterBreak="0">
    <w:nsid w:val="53BE6DDB"/>
    <w:multiLevelType w:val="hybridMultilevel"/>
    <w:tmpl w:val="515EFA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58E74FD"/>
    <w:multiLevelType w:val="hybridMultilevel"/>
    <w:tmpl w:val="84C63D78"/>
    <w:lvl w:ilvl="0" w:tplc="779E477C">
      <w:start w:val="1"/>
      <w:numFmt w:val="lowerLetter"/>
      <w:lvlText w:val="%1)"/>
      <w:lvlJc w:val="left"/>
      <w:pPr>
        <w:ind w:left="360" w:hanging="360"/>
      </w:pPr>
      <w:rPr>
        <w:b/>
        <w:bCs/>
        <w:sz w:val="24"/>
        <w:szCs w:val="24"/>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8" w15:restartNumberingAfterBreak="0">
    <w:nsid w:val="572459AA"/>
    <w:multiLevelType w:val="hybridMultilevel"/>
    <w:tmpl w:val="222AE5DA"/>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84334A8"/>
    <w:multiLevelType w:val="singleLevel"/>
    <w:tmpl w:val="E9666C14"/>
    <w:lvl w:ilvl="0">
      <w:start w:val="1"/>
      <w:numFmt w:val="decimal"/>
      <w:suff w:val="space"/>
      <w:lvlText w:val="%1."/>
      <w:lvlJc w:val="left"/>
      <w:rPr>
        <w:b/>
        <w:bCs/>
      </w:rPr>
    </w:lvl>
  </w:abstractNum>
  <w:abstractNum w:abstractNumId="30" w15:restartNumberingAfterBreak="0">
    <w:nsid w:val="5A2745E2"/>
    <w:multiLevelType w:val="hybridMultilevel"/>
    <w:tmpl w:val="C6D8D550"/>
    <w:lvl w:ilvl="0" w:tplc="41D6178C">
      <w:start w:val="1"/>
      <w:numFmt w:val="lowerLetter"/>
      <w:lvlText w:val="%1)"/>
      <w:lvlJc w:val="left"/>
      <w:pPr>
        <w:ind w:left="720" w:hanging="360"/>
      </w:pPr>
      <w:rPr>
        <w:rFonts w:ascii="Garamond" w:eastAsia="Garamond" w:hAnsi="Garamond" w:cs="Garamond" w:hint="default"/>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5E8025AE"/>
    <w:multiLevelType w:val="hybridMultilevel"/>
    <w:tmpl w:val="973688A8"/>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2DA20DA"/>
    <w:multiLevelType w:val="multilevel"/>
    <w:tmpl w:val="B3C4DE6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4D030E3"/>
    <w:multiLevelType w:val="hybridMultilevel"/>
    <w:tmpl w:val="AB3A46DC"/>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754470B8"/>
    <w:multiLevelType w:val="hybridMultilevel"/>
    <w:tmpl w:val="C5EEC54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75FB6F74"/>
    <w:multiLevelType w:val="hybridMultilevel"/>
    <w:tmpl w:val="1942783C"/>
    <w:lvl w:ilvl="0" w:tplc="040C0001">
      <w:start w:val="1"/>
      <w:numFmt w:val="bullet"/>
      <w:lvlText w:val=""/>
      <w:lvlJc w:val="left"/>
      <w:pPr>
        <w:ind w:left="1353" w:hanging="360"/>
      </w:pPr>
      <w:rPr>
        <w:rFonts w:ascii="Symbol" w:hAnsi="Symbol" w:hint="default"/>
      </w:rPr>
    </w:lvl>
    <w:lvl w:ilvl="1" w:tplc="040C0003" w:tentative="1">
      <w:start w:val="1"/>
      <w:numFmt w:val="bullet"/>
      <w:lvlText w:val="o"/>
      <w:lvlJc w:val="left"/>
      <w:pPr>
        <w:ind w:left="2073" w:hanging="360"/>
      </w:pPr>
      <w:rPr>
        <w:rFonts w:ascii="Courier New" w:hAnsi="Courier New" w:cs="Courier New" w:hint="default"/>
      </w:rPr>
    </w:lvl>
    <w:lvl w:ilvl="2" w:tplc="040C0005" w:tentative="1">
      <w:start w:val="1"/>
      <w:numFmt w:val="bullet"/>
      <w:lvlText w:val=""/>
      <w:lvlJc w:val="left"/>
      <w:pPr>
        <w:ind w:left="2793" w:hanging="360"/>
      </w:pPr>
      <w:rPr>
        <w:rFonts w:ascii="Wingdings" w:hAnsi="Wingdings" w:hint="default"/>
      </w:rPr>
    </w:lvl>
    <w:lvl w:ilvl="3" w:tplc="040C0001" w:tentative="1">
      <w:start w:val="1"/>
      <w:numFmt w:val="bullet"/>
      <w:lvlText w:val=""/>
      <w:lvlJc w:val="left"/>
      <w:pPr>
        <w:ind w:left="3513" w:hanging="360"/>
      </w:pPr>
      <w:rPr>
        <w:rFonts w:ascii="Symbol" w:hAnsi="Symbol" w:hint="default"/>
      </w:rPr>
    </w:lvl>
    <w:lvl w:ilvl="4" w:tplc="040C0003" w:tentative="1">
      <w:start w:val="1"/>
      <w:numFmt w:val="bullet"/>
      <w:lvlText w:val="o"/>
      <w:lvlJc w:val="left"/>
      <w:pPr>
        <w:ind w:left="4233" w:hanging="360"/>
      </w:pPr>
      <w:rPr>
        <w:rFonts w:ascii="Courier New" w:hAnsi="Courier New" w:cs="Courier New" w:hint="default"/>
      </w:rPr>
    </w:lvl>
    <w:lvl w:ilvl="5" w:tplc="040C0005" w:tentative="1">
      <w:start w:val="1"/>
      <w:numFmt w:val="bullet"/>
      <w:lvlText w:val=""/>
      <w:lvlJc w:val="left"/>
      <w:pPr>
        <w:ind w:left="4953" w:hanging="360"/>
      </w:pPr>
      <w:rPr>
        <w:rFonts w:ascii="Wingdings" w:hAnsi="Wingdings" w:hint="default"/>
      </w:rPr>
    </w:lvl>
    <w:lvl w:ilvl="6" w:tplc="040C0001" w:tentative="1">
      <w:start w:val="1"/>
      <w:numFmt w:val="bullet"/>
      <w:lvlText w:val=""/>
      <w:lvlJc w:val="left"/>
      <w:pPr>
        <w:ind w:left="5673" w:hanging="360"/>
      </w:pPr>
      <w:rPr>
        <w:rFonts w:ascii="Symbol" w:hAnsi="Symbol" w:hint="default"/>
      </w:rPr>
    </w:lvl>
    <w:lvl w:ilvl="7" w:tplc="040C0003" w:tentative="1">
      <w:start w:val="1"/>
      <w:numFmt w:val="bullet"/>
      <w:lvlText w:val="o"/>
      <w:lvlJc w:val="left"/>
      <w:pPr>
        <w:ind w:left="6393" w:hanging="360"/>
      </w:pPr>
      <w:rPr>
        <w:rFonts w:ascii="Courier New" w:hAnsi="Courier New" w:cs="Courier New" w:hint="default"/>
      </w:rPr>
    </w:lvl>
    <w:lvl w:ilvl="8" w:tplc="040C0005" w:tentative="1">
      <w:start w:val="1"/>
      <w:numFmt w:val="bullet"/>
      <w:lvlText w:val=""/>
      <w:lvlJc w:val="left"/>
      <w:pPr>
        <w:ind w:left="7113" w:hanging="360"/>
      </w:pPr>
      <w:rPr>
        <w:rFonts w:ascii="Wingdings" w:hAnsi="Wingdings" w:hint="default"/>
      </w:rPr>
    </w:lvl>
  </w:abstractNum>
  <w:abstractNum w:abstractNumId="36" w15:restartNumberingAfterBreak="0">
    <w:nsid w:val="77E83EE3"/>
    <w:multiLevelType w:val="multilevel"/>
    <w:tmpl w:val="70D6200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37" w15:restartNumberingAfterBreak="0">
    <w:nsid w:val="7C92449A"/>
    <w:multiLevelType w:val="hybridMultilevel"/>
    <w:tmpl w:val="B7642024"/>
    <w:lvl w:ilvl="0" w:tplc="86366526">
      <w:start w:val="1"/>
      <w:numFmt w:val="lowerLetter"/>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8" w15:restartNumberingAfterBreak="0">
    <w:nsid w:val="7DB85791"/>
    <w:multiLevelType w:val="hybridMultilevel"/>
    <w:tmpl w:val="31CE26D8"/>
    <w:lvl w:ilvl="0" w:tplc="4A54F584">
      <w:start w:val="1"/>
      <w:numFmt w:val="decimal"/>
      <w:lvlText w:val="%1)"/>
      <w:lvlJc w:val="left"/>
      <w:pPr>
        <w:ind w:left="720" w:hanging="360"/>
      </w:pPr>
      <w:rPr>
        <w:b/>
        <w:bCs/>
        <w:sz w:val="22"/>
        <w:szCs w:val="22"/>
      </w:rPr>
    </w:lvl>
    <w:lvl w:ilvl="1" w:tplc="A8CC3070">
      <w:start w:val="1"/>
      <w:numFmt w:val="lowerLetter"/>
      <w:lvlText w:val="%2)"/>
      <w:lvlJc w:val="left"/>
      <w:pPr>
        <w:ind w:left="1455" w:hanging="375"/>
      </w:pPr>
      <w:rPr>
        <w:rFonts w:ascii="Courier New" w:eastAsia="Courier New" w:hAnsi="Courier New" w:cs="Courier New" w:hint="default"/>
        <w:b/>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7F967A7F"/>
    <w:multiLevelType w:val="hybridMultilevel"/>
    <w:tmpl w:val="6E949012"/>
    <w:lvl w:ilvl="0" w:tplc="040C0011">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num w:numId="1">
    <w:abstractNumId w:val="39"/>
  </w:num>
  <w:num w:numId="2">
    <w:abstractNumId w:val="0"/>
    <w:lvlOverride w:ilvl="0">
      <w:lvl w:ilvl="0">
        <w:numFmt w:val="bullet"/>
        <w:lvlText w:val=""/>
        <w:legacy w:legacy="1" w:legacySpace="0" w:legacyIndent="360"/>
        <w:lvlJc w:val="left"/>
        <w:rPr>
          <w:rFonts w:ascii="Symbol" w:hAnsi="Symbol" w:hint="default"/>
        </w:rPr>
      </w:lvl>
    </w:lvlOverride>
  </w:num>
  <w:num w:numId="3">
    <w:abstractNumId w:val="17"/>
  </w:num>
  <w:num w:numId="4">
    <w:abstractNumId w:val="22"/>
  </w:num>
  <w:num w:numId="5">
    <w:abstractNumId w:val="31"/>
  </w:num>
  <w:num w:numId="6">
    <w:abstractNumId w:val="28"/>
  </w:num>
  <w:num w:numId="7">
    <w:abstractNumId w:val="12"/>
  </w:num>
  <w:num w:numId="8">
    <w:abstractNumId w:val="36"/>
  </w:num>
  <w:num w:numId="9">
    <w:abstractNumId w:val="18"/>
  </w:num>
  <w:num w:numId="10">
    <w:abstractNumId w:val="13"/>
  </w:num>
  <w:num w:numId="11">
    <w:abstractNumId w:val="32"/>
  </w:num>
  <w:num w:numId="12">
    <w:abstractNumId w:val="6"/>
  </w:num>
  <w:num w:numId="13">
    <w:abstractNumId w:val="4"/>
  </w:num>
  <w:num w:numId="14">
    <w:abstractNumId w:val="37"/>
  </w:num>
  <w:num w:numId="15">
    <w:abstractNumId w:val="15"/>
  </w:num>
  <w:num w:numId="16">
    <w:abstractNumId w:val="16"/>
  </w:num>
  <w:num w:numId="17">
    <w:abstractNumId w:val="3"/>
  </w:num>
  <w:num w:numId="18">
    <w:abstractNumId w:val="11"/>
  </w:num>
  <w:num w:numId="19">
    <w:abstractNumId w:val="27"/>
  </w:num>
  <w:num w:numId="20">
    <w:abstractNumId w:val="0"/>
    <w:lvlOverride w:ilvl="0">
      <w:lvl w:ilvl="0">
        <w:numFmt w:val="bullet"/>
        <w:lvlText w:val=""/>
        <w:legacy w:legacy="1" w:legacySpace="0" w:legacyIndent="432"/>
        <w:lvlJc w:val="left"/>
        <w:rPr>
          <w:rFonts w:ascii="Symbol" w:hAnsi="Symbol" w:hint="default"/>
        </w:rPr>
      </w:lvl>
    </w:lvlOverride>
  </w:num>
  <w:num w:numId="21">
    <w:abstractNumId w:val="9"/>
  </w:num>
  <w:num w:numId="22">
    <w:abstractNumId w:val="14"/>
  </w:num>
  <w:num w:numId="23">
    <w:abstractNumId w:val="7"/>
  </w:num>
  <w:num w:numId="24">
    <w:abstractNumId w:val="38"/>
  </w:num>
  <w:num w:numId="25">
    <w:abstractNumId w:val="5"/>
  </w:num>
  <w:num w:numId="26">
    <w:abstractNumId w:val="19"/>
  </w:num>
  <w:num w:numId="27">
    <w:abstractNumId w:val="24"/>
  </w:num>
  <w:num w:numId="28">
    <w:abstractNumId w:val="30"/>
  </w:num>
  <w:num w:numId="29">
    <w:abstractNumId w:val="35"/>
  </w:num>
  <w:num w:numId="30">
    <w:abstractNumId w:val="25"/>
  </w:num>
  <w:num w:numId="31">
    <w:abstractNumId w:val="1"/>
  </w:num>
  <w:num w:numId="32">
    <w:abstractNumId w:val="2"/>
  </w:num>
  <w:num w:numId="33">
    <w:abstractNumId w:val="10"/>
  </w:num>
  <w:num w:numId="34">
    <w:abstractNumId w:val="23"/>
  </w:num>
  <w:num w:numId="35">
    <w:abstractNumId w:val="21"/>
  </w:num>
  <w:num w:numId="36">
    <w:abstractNumId w:val="26"/>
  </w:num>
  <w:num w:numId="37">
    <w:abstractNumId w:val="20"/>
  </w:num>
  <w:num w:numId="38">
    <w:abstractNumId w:val="8"/>
  </w:num>
  <w:num w:numId="39">
    <w:abstractNumId w:val="29"/>
  </w:num>
  <w:num w:numId="40">
    <w:abstractNumId w:val="34"/>
  </w:num>
  <w:num w:numId="41">
    <w:abstractNumId w:val="3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CER">
    <w15:presenceInfo w15:providerId="None" w15:userId="ACER"/>
  </w15:person>
  <w15:person w15:author="MNIF EP KSANTINI SALIMA">
    <w15:presenceInfo w15:providerId="None" w15:userId="MNIF EP KSANTINI SALI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fr-FR" w:vendorID="64" w:dllVersion="6" w:nlCheck="1" w:checkStyle="1"/>
  <w:activeWritingStyle w:appName="MSWord" w:lang="en-US" w:vendorID="64" w:dllVersion="6" w:nlCheck="1" w:checkStyle="1"/>
  <w:activeWritingStyle w:appName="MSWord" w:lang="en-GB" w:vendorID="64" w:dllVersion="6" w:nlCheck="1" w:checkStyle="1"/>
  <w:activeWritingStyle w:appName="MSWord" w:lang="fr-FR" w:vendorID="64" w:dllVersion="0" w:nlCheck="1" w:checkStyle="0"/>
  <w:activeWritingStyle w:appName="MSWord" w:lang="fr-FR" w:vendorID="64" w:dllVersion="131078" w:nlCheck="1" w:checkStyle="0"/>
  <w:activeWritingStyle w:appName="MSWord" w:lang="fr-FR" w:vendorID="9" w:dllVersion="512" w:checkStyle="1"/>
  <w:activeWritingStyle w:appName="MSWord" w:lang="nl-NL" w:vendorID="1"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ayMDA2NTOwNDMxNjW3tDBX0lEKTi0uzszPAykwqgUA4SAcDCwAAAA="/>
  </w:docVars>
  <w:rsids>
    <w:rsidRoot w:val="007C6284"/>
    <w:rsid w:val="0000151F"/>
    <w:rsid w:val="00014958"/>
    <w:rsid w:val="00021785"/>
    <w:rsid w:val="00033702"/>
    <w:rsid w:val="00036CFC"/>
    <w:rsid w:val="00057A9E"/>
    <w:rsid w:val="000613CF"/>
    <w:rsid w:val="00061D1C"/>
    <w:rsid w:val="00072B5D"/>
    <w:rsid w:val="00075E77"/>
    <w:rsid w:val="00076289"/>
    <w:rsid w:val="00083369"/>
    <w:rsid w:val="00083D6B"/>
    <w:rsid w:val="00093C4D"/>
    <w:rsid w:val="000952B3"/>
    <w:rsid w:val="000A13FE"/>
    <w:rsid w:val="000A52DD"/>
    <w:rsid w:val="000C04FC"/>
    <w:rsid w:val="000C0B1D"/>
    <w:rsid w:val="000D1C84"/>
    <w:rsid w:val="000E7658"/>
    <w:rsid w:val="000F1C83"/>
    <w:rsid w:val="000F7F4D"/>
    <w:rsid w:val="00105E3F"/>
    <w:rsid w:val="0012116E"/>
    <w:rsid w:val="00132062"/>
    <w:rsid w:val="0013298C"/>
    <w:rsid w:val="00142DD6"/>
    <w:rsid w:val="00143772"/>
    <w:rsid w:val="001470DC"/>
    <w:rsid w:val="00147943"/>
    <w:rsid w:val="001510D1"/>
    <w:rsid w:val="001532E5"/>
    <w:rsid w:val="00172CB4"/>
    <w:rsid w:val="00187347"/>
    <w:rsid w:val="001940F2"/>
    <w:rsid w:val="00196A86"/>
    <w:rsid w:val="001A161D"/>
    <w:rsid w:val="001A4EAF"/>
    <w:rsid w:val="001A5D54"/>
    <w:rsid w:val="001B34CF"/>
    <w:rsid w:val="001B409B"/>
    <w:rsid w:val="001C4F05"/>
    <w:rsid w:val="001E5EFC"/>
    <w:rsid w:val="00203720"/>
    <w:rsid w:val="002069B0"/>
    <w:rsid w:val="002079C0"/>
    <w:rsid w:val="0021209F"/>
    <w:rsid w:val="0021349B"/>
    <w:rsid w:val="00215E22"/>
    <w:rsid w:val="00217037"/>
    <w:rsid w:val="00220A09"/>
    <w:rsid w:val="0022786B"/>
    <w:rsid w:val="002327E3"/>
    <w:rsid w:val="002345F4"/>
    <w:rsid w:val="0023722C"/>
    <w:rsid w:val="002438EC"/>
    <w:rsid w:val="00255E1D"/>
    <w:rsid w:val="00290343"/>
    <w:rsid w:val="00293F34"/>
    <w:rsid w:val="002942C0"/>
    <w:rsid w:val="00294F8A"/>
    <w:rsid w:val="002950F8"/>
    <w:rsid w:val="002A4322"/>
    <w:rsid w:val="002B540C"/>
    <w:rsid w:val="002C5592"/>
    <w:rsid w:val="002D139A"/>
    <w:rsid w:val="002D6138"/>
    <w:rsid w:val="002E0E94"/>
    <w:rsid w:val="002E5386"/>
    <w:rsid w:val="002F40AC"/>
    <w:rsid w:val="00307687"/>
    <w:rsid w:val="00323000"/>
    <w:rsid w:val="00337852"/>
    <w:rsid w:val="00343FAA"/>
    <w:rsid w:val="00346D0B"/>
    <w:rsid w:val="0035453B"/>
    <w:rsid w:val="00355733"/>
    <w:rsid w:val="00356485"/>
    <w:rsid w:val="00356AA6"/>
    <w:rsid w:val="0035730B"/>
    <w:rsid w:val="0036250B"/>
    <w:rsid w:val="003668E6"/>
    <w:rsid w:val="00372A85"/>
    <w:rsid w:val="0037769F"/>
    <w:rsid w:val="00381EE8"/>
    <w:rsid w:val="00385700"/>
    <w:rsid w:val="00390CD5"/>
    <w:rsid w:val="00392234"/>
    <w:rsid w:val="00396C66"/>
    <w:rsid w:val="00396C71"/>
    <w:rsid w:val="003A4913"/>
    <w:rsid w:val="003A61C5"/>
    <w:rsid w:val="003B2F1B"/>
    <w:rsid w:val="003B57D3"/>
    <w:rsid w:val="003C44B8"/>
    <w:rsid w:val="003C571F"/>
    <w:rsid w:val="003E1C06"/>
    <w:rsid w:val="003E7A86"/>
    <w:rsid w:val="003E7B37"/>
    <w:rsid w:val="003F3159"/>
    <w:rsid w:val="003F317E"/>
    <w:rsid w:val="003F5D13"/>
    <w:rsid w:val="00411AC6"/>
    <w:rsid w:val="004158E8"/>
    <w:rsid w:val="00433530"/>
    <w:rsid w:val="00437E39"/>
    <w:rsid w:val="00441123"/>
    <w:rsid w:val="00447149"/>
    <w:rsid w:val="00447348"/>
    <w:rsid w:val="004500B7"/>
    <w:rsid w:val="00450AD3"/>
    <w:rsid w:val="004576C2"/>
    <w:rsid w:val="00460329"/>
    <w:rsid w:val="00471A6A"/>
    <w:rsid w:val="00473ECD"/>
    <w:rsid w:val="00474BE5"/>
    <w:rsid w:val="00480663"/>
    <w:rsid w:val="004813EE"/>
    <w:rsid w:val="00495481"/>
    <w:rsid w:val="004977F6"/>
    <w:rsid w:val="004A5BDF"/>
    <w:rsid w:val="004A7C32"/>
    <w:rsid w:val="004B68F2"/>
    <w:rsid w:val="004C3082"/>
    <w:rsid w:val="004D695E"/>
    <w:rsid w:val="004D6D2E"/>
    <w:rsid w:val="004F0006"/>
    <w:rsid w:val="004F7B76"/>
    <w:rsid w:val="00500FB4"/>
    <w:rsid w:val="0050698C"/>
    <w:rsid w:val="00511BB9"/>
    <w:rsid w:val="00516AC6"/>
    <w:rsid w:val="0052017C"/>
    <w:rsid w:val="005213E0"/>
    <w:rsid w:val="005217E7"/>
    <w:rsid w:val="0053283B"/>
    <w:rsid w:val="005465D5"/>
    <w:rsid w:val="005615CD"/>
    <w:rsid w:val="005629AE"/>
    <w:rsid w:val="00585C36"/>
    <w:rsid w:val="00585E9A"/>
    <w:rsid w:val="00587B00"/>
    <w:rsid w:val="0059154C"/>
    <w:rsid w:val="005928AA"/>
    <w:rsid w:val="005A2894"/>
    <w:rsid w:val="005B270F"/>
    <w:rsid w:val="005E0D3E"/>
    <w:rsid w:val="005E1F9F"/>
    <w:rsid w:val="005E26A7"/>
    <w:rsid w:val="0060072D"/>
    <w:rsid w:val="00605633"/>
    <w:rsid w:val="00606397"/>
    <w:rsid w:val="0060697E"/>
    <w:rsid w:val="006167C2"/>
    <w:rsid w:val="0061688D"/>
    <w:rsid w:val="006204B0"/>
    <w:rsid w:val="00620C76"/>
    <w:rsid w:val="006215FB"/>
    <w:rsid w:val="00633C71"/>
    <w:rsid w:val="0064077F"/>
    <w:rsid w:val="00643111"/>
    <w:rsid w:val="00650B29"/>
    <w:rsid w:val="00654AFB"/>
    <w:rsid w:val="00657192"/>
    <w:rsid w:val="006613AB"/>
    <w:rsid w:val="0066170F"/>
    <w:rsid w:val="00664C47"/>
    <w:rsid w:val="006743A6"/>
    <w:rsid w:val="0067720A"/>
    <w:rsid w:val="00677C2B"/>
    <w:rsid w:val="0068000B"/>
    <w:rsid w:val="00681A19"/>
    <w:rsid w:val="00683B98"/>
    <w:rsid w:val="00693F86"/>
    <w:rsid w:val="006951A3"/>
    <w:rsid w:val="006A41C0"/>
    <w:rsid w:val="006B3394"/>
    <w:rsid w:val="006C366A"/>
    <w:rsid w:val="006C5934"/>
    <w:rsid w:val="006D0829"/>
    <w:rsid w:val="006D3D3C"/>
    <w:rsid w:val="006D51D0"/>
    <w:rsid w:val="006E5374"/>
    <w:rsid w:val="006E5873"/>
    <w:rsid w:val="006F3F55"/>
    <w:rsid w:val="006F56DA"/>
    <w:rsid w:val="006F791D"/>
    <w:rsid w:val="00703707"/>
    <w:rsid w:val="00707320"/>
    <w:rsid w:val="0071572E"/>
    <w:rsid w:val="00725187"/>
    <w:rsid w:val="00726FB4"/>
    <w:rsid w:val="0073615B"/>
    <w:rsid w:val="00736E90"/>
    <w:rsid w:val="007421F7"/>
    <w:rsid w:val="00743A3B"/>
    <w:rsid w:val="00743B34"/>
    <w:rsid w:val="00743D1B"/>
    <w:rsid w:val="00745BFE"/>
    <w:rsid w:val="007536AB"/>
    <w:rsid w:val="007536CD"/>
    <w:rsid w:val="00765A2A"/>
    <w:rsid w:val="007678CE"/>
    <w:rsid w:val="007850FD"/>
    <w:rsid w:val="00794725"/>
    <w:rsid w:val="0079716C"/>
    <w:rsid w:val="007A3030"/>
    <w:rsid w:val="007A3D07"/>
    <w:rsid w:val="007A404C"/>
    <w:rsid w:val="007B011E"/>
    <w:rsid w:val="007B15BC"/>
    <w:rsid w:val="007B52C7"/>
    <w:rsid w:val="007B5379"/>
    <w:rsid w:val="007C0DC1"/>
    <w:rsid w:val="007C6284"/>
    <w:rsid w:val="007E5AC8"/>
    <w:rsid w:val="007F0576"/>
    <w:rsid w:val="008070A2"/>
    <w:rsid w:val="008250FA"/>
    <w:rsid w:val="00826135"/>
    <w:rsid w:val="00831EDD"/>
    <w:rsid w:val="008332BB"/>
    <w:rsid w:val="00833997"/>
    <w:rsid w:val="00837807"/>
    <w:rsid w:val="00846E41"/>
    <w:rsid w:val="00847A42"/>
    <w:rsid w:val="00850D0C"/>
    <w:rsid w:val="008666E0"/>
    <w:rsid w:val="00871476"/>
    <w:rsid w:val="00873094"/>
    <w:rsid w:val="00882A36"/>
    <w:rsid w:val="0089034A"/>
    <w:rsid w:val="00897739"/>
    <w:rsid w:val="008A039B"/>
    <w:rsid w:val="008A053E"/>
    <w:rsid w:val="008A5680"/>
    <w:rsid w:val="008A6184"/>
    <w:rsid w:val="008B23CC"/>
    <w:rsid w:val="008B32D0"/>
    <w:rsid w:val="008B453E"/>
    <w:rsid w:val="008B6BD8"/>
    <w:rsid w:val="008D4FCA"/>
    <w:rsid w:val="008D72B0"/>
    <w:rsid w:val="008D7B38"/>
    <w:rsid w:val="008E2043"/>
    <w:rsid w:val="0091326F"/>
    <w:rsid w:val="0092735A"/>
    <w:rsid w:val="00927FED"/>
    <w:rsid w:val="009471EF"/>
    <w:rsid w:val="00950E9A"/>
    <w:rsid w:val="009520CE"/>
    <w:rsid w:val="009536ED"/>
    <w:rsid w:val="00963C3F"/>
    <w:rsid w:val="00966BE6"/>
    <w:rsid w:val="00970AA2"/>
    <w:rsid w:val="00975D91"/>
    <w:rsid w:val="009774E6"/>
    <w:rsid w:val="00980A65"/>
    <w:rsid w:val="00983C82"/>
    <w:rsid w:val="00985D53"/>
    <w:rsid w:val="00995CE6"/>
    <w:rsid w:val="009A50D0"/>
    <w:rsid w:val="009A52FF"/>
    <w:rsid w:val="009A5561"/>
    <w:rsid w:val="009A64C4"/>
    <w:rsid w:val="009A64DF"/>
    <w:rsid w:val="009B4DEE"/>
    <w:rsid w:val="009E2FBC"/>
    <w:rsid w:val="009E3BEA"/>
    <w:rsid w:val="009F07AD"/>
    <w:rsid w:val="00A06794"/>
    <w:rsid w:val="00A06A16"/>
    <w:rsid w:val="00A3166F"/>
    <w:rsid w:val="00A32FBB"/>
    <w:rsid w:val="00A351A9"/>
    <w:rsid w:val="00A46AF0"/>
    <w:rsid w:val="00A51E9B"/>
    <w:rsid w:val="00A63933"/>
    <w:rsid w:val="00A82905"/>
    <w:rsid w:val="00A84C72"/>
    <w:rsid w:val="00AA5A0C"/>
    <w:rsid w:val="00AA5A7D"/>
    <w:rsid w:val="00AA6A8A"/>
    <w:rsid w:val="00AB1AFF"/>
    <w:rsid w:val="00AC2067"/>
    <w:rsid w:val="00AD186B"/>
    <w:rsid w:val="00AD4780"/>
    <w:rsid w:val="00AD77AC"/>
    <w:rsid w:val="00AD7979"/>
    <w:rsid w:val="00AE1F49"/>
    <w:rsid w:val="00AE4DCD"/>
    <w:rsid w:val="00AE65B0"/>
    <w:rsid w:val="00AF0875"/>
    <w:rsid w:val="00AF4196"/>
    <w:rsid w:val="00AF644E"/>
    <w:rsid w:val="00B04E38"/>
    <w:rsid w:val="00B06E1C"/>
    <w:rsid w:val="00B15673"/>
    <w:rsid w:val="00B16FC5"/>
    <w:rsid w:val="00B3205A"/>
    <w:rsid w:val="00B36621"/>
    <w:rsid w:val="00B41F04"/>
    <w:rsid w:val="00B62574"/>
    <w:rsid w:val="00B76B28"/>
    <w:rsid w:val="00B807F5"/>
    <w:rsid w:val="00B815F5"/>
    <w:rsid w:val="00B9131A"/>
    <w:rsid w:val="00B92DB4"/>
    <w:rsid w:val="00B930C4"/>
    <w:rsid w:val="00BA3A3E"/>
    <w:rsid w:val="00BD57C1"/>
    <w:rsid w:val="00BE537D"/>
    <w:rsid w:val="00BF73BF"/>
    <w:rsid w:val="00C02829"/>
    <w:rsid w:val="00C030FF"/>
    <w:rsid w:val="00C11B19"/>
    <w:rsid w:val="00C32440"/>
    <w:rsid w:val="00C32DCD"/>
    <w:rsid w:val="00C3415C"/>
    <w:rsid w:val="00C356AA"/>
    <w:rsid w:val="00C3725F"/>
    <w:rsid w:val="00C43840"/>
    <w:rsid w:val="00C46903"/>
    <w:rsid w:val="00C66B7E"/>
    <w:rsid w:val="00C71FA5"/>
    <w:rsid w:val="00CA0AF9"/>
    <w:rsid w:val="00CB749A"/>
    <w:rsid w:val="00CC22EE"/>
    <w:rsid w:val="00CC2C1A"/>
    <w:rsid w:val="00CC4F74"/>
    <w:rsid w:val="00CD554F"/>
    <w:rsid w:val="00CF6DC8"/>
    <w:rsid w:val="00D1245F"/>
    <w:rsid w:val="00D1686B"/>
    <w:rsid w:val="00D207B5"/>
    <w:rsid w:val="00D31CAC"/>
    <w:rsid w:val="00D33D2B"/>
    <w:rsid w:val="00D42805"/>
    <w:rsid w:val="00D522ED"/>
    <w:rsid w:val="00D544F3"/>
    <w:rsid w:val="00D611E9"/>
    <w:rsid w:val="00D66093"/>
    <w:rsid w:val="00D71B6D"/>
    <w:rsid w:val="00D9197B"/>
    <w:rsid w:val="00D970C4"/>
    <w:rsid w:val="00DA2F77"/>
    <w:rsid w:val="00DA34E5"/>
    <w:rsid w:val="00DA4EC6"/>
    <w:rsid w:val="00DA72CC"/>
    <w:rsid w:val="00DB0149"/>
    <w:rsid w:val="00DC1105"/>
    <w:rsid w:val="00DE1A6A"/>
    <w:rsid w:val="00DE1FC4"/>
    <w:rsid w:val="00DE20DB"/>
    <w:rsid w:val="00DF3D3A"/>
    <w:rsid w:val="00DF5658"/>
    <w:rsid w:val="00E0596C"/>
    <w:rsid w:val="00E1580C"/>
    <w:rsid w:val="00E27ED0"/>
    <w:rsid w:val="00E311D5"/>
    <w:rsid w:val="00E55994"/>
    <w:rsid w:val="00E608D3"/>
    <w:rsid w:val="00E65A53"/>
    <w:rsid w:val="00E73034"/>
    <w:rsid w:val="00E7573E"/>
    <w:rsid w:val="00E845AA"/>
    <w:rsid w:val="00E84CEE"/>
    <w:rsid w:val="00E86AA0"/>
    <w:rsid w:val="00E9554E"/>
    <w:rsid w:val="00E95940"/>
    <w:rsid w:val="00E96B32"/>
    <w:rsid w:val="00E96D84"/>
    <w:rsid w:val="00E97D6F"/>
    <w:rsid w:val="00EA39B7"/>
    <w:rsid w:val="00EA4449"/>
    <w:rsid w:val="00EB1DDB"/>
    <w:rsid w:val="00EC0DB6"/>
    <w:rsid w:val="00EE29CE"/>
    <w:rsid w:val="00EE409B"/>
    <w:rsid w:val="00EF11EE"/>
    <w:rsid w:val="00EF2F31"/>
    <w:rsid w:val="00F04F4F"/>
    <w:rsid w:val="00F2540C"/>
    <w:rsid w:val="00F26F2A"/>
    <w:rsid w:val="00F5395E"/>
    <w:rsid w:val="00F739EC"/>
    <w:rsid w:val="00F83AE5"/>
    <w:rsid w:val="00F84826"/>
    <w:rsid w:val="00F85B6E"/>
    <w:rsid w:val="00F940C0"/>
    <w:rsid w:val="00F95A9D"/>
    <w:rsid w:val="00FA2CDD"/>
    <w:rsid w:val="00FA58B1"/>
    <w:rsid w:val="00FB3611"/>
    <w:rsid w:val="00FB4575"/>
    <w:rsid w:val="00FB601F"/>
    <w:rsid w:val="00FC0B11"/>
    <w:rsid w:val="00FC5520"/>
    <w:rsid w:val="00FD4246"/>
    <w:rsid w:val="00FD6A14"/>
    <w:rsid w:val="00FE4319"/>
    <w:rsid w:val="00FE5B24"/>
    <w:rsid w:val="00FE7FBA"/>
    <w:rsid w:val="00FF3456"/>
    <w:rsid w:val="00FF5000"/>
    <w:rsid w:val="00FF733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B202A66"/>
  <w15:docId w15:val="{55D95A29-6202-48CC-BF77-49572E24A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51A3"/>
  </w:style>
  <w:style w:type="paragraph" w:styleId="Titre1">
    <w:name w:val="heading 1"/>
    <w:basedOn w:val="Normal"/>
    <w:next w:val="Normal"/>
    <w:qFormat/>
    <w:rsid w:val="006951A3"/>
    <w:pPr>
      <w:keepNext/>
      <w:outlineLvl w:val="0"/>
    </w:pPr>
    <w:rPr>
      <w:sz w:val="24"/>
    </w:rPr>
  </w:style>
  <w:style w:type="paragraph" w:styleId="Titre2">
    <w:name w:val="heading 2"/>
    <w:basedOn w:val="Normal"/>
    <w:next w:val="Normal"/>
    <w:qFormat/>
    <w:rsid w:val="006951A3"/>
    <w:pPr>
      <w:keepNext/>
      <w:outlineLvl w:val="1"/>
    </w:pPr>
    <w:rPr>
      <w:u w:val="single"/>
    </w:rPr>
  </w:style>
  <w:style w:type="paragraph" w:styleId="Titre3">
    <w:name w:val="heading 3"/>
    <w:basedOn w:val="Normal"/>
    <w:next w:val="Normal"/>
    <w:qFormat/>
    <w:rsid w:val="006951A3"/>
    <w:pPr>
      <w:keepNext/>
      <w:jc w:val="right"/>
      <w:outlineLvl w:val="2"/>
    </w:pPr>
    <w:rPr>
      <w:b/>
      <w:i/>
      <w:sz w:val="24"/>
    </w:rPr>
  </w:style>
  <w:style w:type="paragraph" w:styleId="Titre4">
    <w:name w:val="heading 4"/>
    <w:basedOn w:val="Normal"/>
    <w:next w:val="Normal"/>
    <w:qFormat/>
    <w:rsid w:val="006951A3"/>
    <w:pPr>
      <w:keepNext/>
      <w:jc w:val="center"/>
      <w:outlineLvl w:val="3"/>
    </w:pPr>
    <w:rPr>
      <w:b/>
      <w:i/>
      <w:sz w:val="28"/>
    </w:rPr>
  </w:style>
  <w:style w:type="paragraph" w:styleId="Titre5">
    <w:name w:val="heading 5"/>
    <w:basedOn w:val="Normal"/>
    <w:next w:val="Normal"/>
    <w:qFormat/>
    <w:rsid w:val="006951A3"/>
    <w:pPr>
      <w:keepNext/>
      <w:outlineLvl w:val="4"/>
    </w:pPr>
    <w:rPr>
      <w:b/>
    </w:rPr>
  </w:style>
  <w:style w:type="paragraph" w:styleId="Titre6">
    <w:name w:val="heading 6"/>
    <w:basedOn w:val="Normal"/>
    <w:next w:val="Normal"/>
    <w:qFormat/>
    <w:rsid w:val="006951A3"/>
    <w:pPr>
      <w:keepNext/>
      <w:outlineLvl w:val="5"/>
    </w:pPr>
    <w:rPr>
      <w:b/>
      <w:sz w:val="22"/>
    </w:rPr>
  </w:style>
  <w:style w:type="paragraph" w:styleId="Titre7">
    <w:name w:val="heading 7"/>
    <w:basedOn w:val="Normal"/>
    <w:next w:val="Normal"/>
    <w:qFormat/>
    <w:rsid w:val="006951A3"/>
    <w:pPr>
      <w:keepNext/>
      <w:outlineLvl w:val="6"/>
    </w:pPr>
    <w:rPr>
      <w:b/>
      <w:i/>
      <w:sz w:val="22"/>
    </w:rPr>
  </w:style>
  <w:style w:type="paragraph" w:styleId="Titre8">
    <w:name w:val="heading 8"/>
    <w:basedOn w:val="Normal"/>
    <w:next w:val="Normal"/>
    <w:qFormat/>
    <w:rsid w:val="006951A3"/>
    <w:pPr>
      <w:keepNext/>
      <w:jc w:val="both"/>
      <w:outlineLvl w:val="7"/>
    </w:pPr>
    <w:rPr>
      <w:i/>
      <w:iCs/>
      <w:sz w:val="24"/>
    </w:rPr>
  </w:style>
  <w:style w:type="paragraph" w:styleId="Titre9">
    <w:name w:val="heading 9"/>
    <w:basedOn w:val="Normal"/>
    <w:next w:val="Normal"/>
    <w:qFormat/>
    <w:rsid w:val="006951A3"/>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rsid w:val="006951A3"/>
    <w:rPr>
      <w:sz w:val="22"/>
    </w:rPr>
  </w:style>
  <w:style w:type="paragraph" w:styleId="Pieddepage">
    <w:name w:val="footer"/>
    <w:basedOn w:val="Normal"/>
    <w:rsid w:val="006951A3"/>
    <w:pPr>
      <w:tabs>
        <w:tab w:val="center" w:pos="4536"/>
        <w:tab w:val="right" w:pos="9072"/>
      </w:tabs>
    </w:pPr>
  </w:style>
  <w:style w:type="character" w:styleId="Numrodepage">
    <w:name w:val="page number"/>
    <w:basedOn w:val="Policepardfaut"/>
    <w:rsid w:val="006951A3"/>
  </w:style>
  <w:style w:type="paragraph" w:styleId="En-tte">
    <w:name w:val="header"/>
    <w:basedOn w:val="Normal"/>
    <w:rsid w:val="006951A3"/>
    <w:pPr>
      <w:tabs>
        <w:tab w:val="center" w:pos="4536"/>
        <w:tab w:val="right" w:pos="9072"/>
      </w:tabs>
    </w:pPr>
  </w:style>
  <w:style w:type="paragraph" w:styleId="Corpsdetexte2">
    <w:name w:val="Body Text 2"/>
    <w:basedOn w:val="Normal"/>
    <w:link w:val="Corpsdetexte2Car"/>
    <w:rsid w:val="006951A3"/>
    <w:pPr>
      <w:spacing w:before="160"/>
      <w:jc w:val="both"/>
    </w:pPr>
    <w:rPr>
      <w:sz w:val="22"/>
    </w:rPr>
  </w:style>
  <w:style w:type="paragraph" w:styleId="Textedebulles">
    <w:name w:val="Balloon Text"/>
    <w:basedOn w:val="Normal"/>
    <w:semiHidden/>
    <w:rsid w:val="006951A3"/>
    <w:rPr>
      <w:rFonts w:ascii="Tahoma" w:hAnsi="Tahoma" w:cs="Tahoma"/>
      <w:sz w:val="16"/>
      <w:szCs w:val="16"/>
    </w:rPr>
  </w:style>
  <w:style w:type="character" w:styleId="Accentuation">
    <w:name w:val="Emphasis"/>
    <w:qFormat/>
    <w:rsid w:val="006951A3"/>
    <w:rPr>
      <w:i/>
      <w:iCs/>
    </w:rPr>
  </w:style>
  <w:style w:type="paragraph" w:styleId="NormalWeb">
    <w:name w:val="Normal (Web)"/>
    <w:basedOn w:val="Normal"/>
    <w:uiPriority w:val="99"/>
    <w:rsid w:val="006951A3"/>
    <w:pPr>
      <w:spacing w:before="100" w:beforeAutospacing="1" w:after="100" w:afterAutospacing="1"/>
    </w:pPr>
    <w:rPr>
      <w:sz w:val="24"/>
      <w:szCs w:val="24"/>
      <w:lang w:val="en-US" w:eastAsia="en-US" w:bidi="ar-TN"/>
    </w:rPr>
  </w:style>
  <w:style w:type="paragraph" w:customStyle="1" w:styleId="intro">
    <w:name w:val="intro"/>
    <w:basedOn w:val="Normal"/>
    <w:rsid w:val="006951A3"/>
    <w:pPr>
      <w:spacing w:before="100" w:beforeAutospacing="1" w:after="100" w:afterAutospacing="1"/>
    </w:pPr>
    <w:rPr>
      <w:i/>
      <w:iCs/>
      <w:sz w:val="24"/>
      <w:szCs w:val="24"/>
    </w:rPr>
  </w:style>
  <w:style w:type="table" w:styleId="Grilledutableau">
    <w:name w:val="Table Grid"/>
    <w:basedOn w:val="TableauNormal"/>
    <w:uiPriority w:val="99"/>
    <w:rsid w:val="007C6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ecouleur-Accent11">
    <w:name w:val="Liste couleur - Accent 11"/>
    <w:basedOn w:val="Normal"/>
    <w:qFormat/>
    <w:rsid w:val="002438EC"/>
    <w:pPr>
      <w:spacing w:after="200" w:line="276" w:lineRule="auto"/>
      <w:ind w:left="720"/>
      <w:contextualSpacing/>
    </w:pPr>
    <w:rPr>
      <w:rFonts w:ascii="Calibri" w:eastAsia="Calibri" w:hAnsi="Calibri" w:cs="Arial"/>
      <w:sz w:val="22"/>
      <w:szCs w:val="22"/>
      <w:lang w:eastAsia="en-US"/>
    </w:rPr>
  </w:style>
  <w:style w:type="paragraph" w:customStyle="1" w:styleId="Paragraphedeliste1">
    <w:name w:val="Paragraphe de liste1"/>
    <w:basedOn w:val="Normal"/>
    <w:rsid w:val="00D611E9"/>
    <w:pPr>
      <w:spacing w:after="200" w:line="276" w:lineRule="auto"/>
      <w:ind w:left="720"/>
    </w:pPr>
    <w:rPr>
      <w:rFonts w:ascii="Calibri" w:hAnsi="Calibri" w:cs="Arial"/>
      <w:sz w:val="22"/>
      <w:szCs w:val="22"/>
      <w:lang w:eastAsia="en-US"/>
    </w:rPr>
  </w:style>
  <w:style w:type="character" w:customStyle="1" w:styleId="st">
    <w:name w:val="st"/>
    <w:basedOn w:val="Policepardfaut"/>
    <w:rsid w:val="00A3166F"/>
  </w:style>
  <w:style w:type="character" w:styleId="Textedelespacerserv">
    <w:name w:val="Placeholder Text"/>
    <w:basedOn w:val="Policepardfaut"/>
    <w:uiPriority w:val="99"/>
    <w:unhideWhenUsed/>
    <w:rsid w:val="00B04E38"/>
    <w:rPr>
      <w:color w:val="808080"/>
    </w:rPr>
  </w:style>
  <w:style w:type="paragraph" w:customStyle="1" w:styleId="Normal1">
    <w:name w:val="Normal1"/>
    <w:rsid w:val="00AA5A7D"/>
    <w:rPr>
      <w:color w:val="000000"/>
    </w:rPr>
  </w:style>
  <w:style w:type="paragraph" w:styleId="Paragraphedeliste">
    <w:name w:val="List Paragraph"/>
    <w:basedOn w:val="Normal"/>
    <w:uiPriority w:val="34"/>
    <w:qFormat/>
    <w:rsid w:val="00B62574"/>
    <w:pPr>
      <w:spacing w:after="200" w:line="276" w:lineRule="auto"/>
      <w:ind w:left="720"/>
      <w:contextualSpacing/>
    </w:pPr>
    <w:rPr>
      <w:rFonts w:asciiTheme="minorHAnsi" w:eastAsiaTheme="minorHAnsi" w:hAnsiTheme="minorHAnsi" w:cstheme="minorBidi"/>
      <w:sz w:val="22"/>
      <w:szCs w:val="22"/>
      <w:lang w:eastAsia="en-US"/>
    </w:rPr>
  </w:style>
  <w:style w:type="paragraph" w:customStyle="1" w:styleId="Ol">
    <w:name w:val="Ol"/>
    <w:basedOn w:val="Normal"/>
    <w:rsid w:val="00CC22EE"/>
    <w:pPr>
      <w:shd w:val="solid" w:color="FFFFFF" w:fill="auto"/>
    </w:pPr>
    <w:rPr>
      <w:color w:val="000000"/>
      <w:sz w:val="24"/>
      <w:szCs w:val="24"/>
      <w:shd w:val="solid" w:color="FFFFFF" w:fill="auto"/>
      <w:lang w:val="ru-RU" w:eastAsia="ru-RU"/>
    </w:rPr>
  </w:style>
  <w:style w:type="paragraph" w:customStyle="1" w:styleId="Li">
    <w:name w:val="Li"/>
    <w:basedOn w:val="Normal"/>
    <w:rsid w:val="00CC22EE"/>
    <w:pPr>
      <w:shd w:val="solid" w:color="FFFFFF" w:fill="auto"/>
    </w:pPr>
    <w:rPr>
      <w:color w:val="000000"/>
      <w:sz w:val="24"/>
      <w:szCs w:val="24"/>
      <w:shd w:val="solid" w:color="FFFFFF" w:fill="auto"/>
      <w:lang w:val="ru-RU" w:eastAsia="ru-RU"/>
    </w:rPr>
  </w:style>
  <w:style w:type="paragraph" w:customStyle="1" w:styleId="bodytext">
    <w:name w:val="bodytext"/>
    <w:basedOn w:val="Normal"/>
    <w:rsid w:val="004F0006"/>
    <w:pPr>
      <w:spacing w:before="100" w:beforeAutospacing="1" w:after="100" w:afterAutospacing="1"/>
    </w:pPr>
    <w:rPr>
      <w:sz w:val="24"/>
      <w:szCs w:val="24"/>
    </w:rPr>
  </w:style>
  <w:style w:type="character" w:customStyle="1" w:styleId="Corpsdetexte2Car">
    <w:name w:val="Corps de texte 2 Car"/>
    <w:basedOn w:val="Policepardfaut"/>
    <w:link w:val="Corpsdetexte2"/>
    <w:rsid w:val="004F0006"/>
    <w:rPr>
      <w:sz w:val="22"/>
    </w:rPr>
  </w:style>
  <w:style w:type="paragraph" w:customStyle="1" w:styleId="Default">
    <w:name w:val="Default"/>
    <w:rsid w:val="004F0006"/>
    <w:pPr>
      <w:autoSpaceDE w:val="0"/>
      <w:autoSpaceDN w:val="0"/>
      <w:adjustRightInd w:val="0"/>
    </w:pPr>
    <w:rPr>
      <w:rFonts w:ascii="Garamond" w:eastAsiaTheme="minorHAnsi" w:hAnsi="Garamond" w:cs="Garamond"/>
      <w:color w:val="000000"/>
      <w:sz w:val="24"/>
      <w:szCs w:val="24"/>
      <w:lang w:eastAsia="en-US"/>
    </w:rPr>
  </w:style>
  <w:style w:type="paragraph" w:styleId="Rvision">
    <w:name w:val="Revision"/>
    <w:hidden/>
    <w:uiPriority w:val="71"/>
    <w:rsid w:val="001B409B"/>
  </w:style>
  <w:style w:type="character" w:styleId="Marquedecommentaire">
    <w:name w:val="annotation reference"/>
    <w:basedOn w:val="Policepardfaut"/>
    <w:uiPriority w:val="99"/>
    <w:semiHidden/>
    <w:unhideWhenUsed/>
    <w:rsid w:val="002069B0"/>
    <w:rPr>
      <w:sz w:val="16"/>
      <w:szCs w:val="16"/>
    </w:rPr>
  </w:style>
  <w:style w:type="paragraph" w:styleId="Commentaire">
    <w:name w:val="annotation text"/>
    <w:basedOn w:val="Normal"/>
    <w:link w:val="CommentaireCar"/>
    <w:uiPriority w:val="99"/>
    <w:semiHidden/>
    <w:unhideWhenUsed/>
    <w:rsid w:val="002069B0"/>
  </w:style>
  <w:style w:type="character" w:customStyle="1" w:styleId="CommentaireCar">
    <w:name w:val="Commentaire Car"/>
    <w:basedOn w:val="Policepardfaut"/>
    <w:link w:val="Commentaire"/>
    <w:uiPriority w:val="99"/>
    <w:semiHidden/>
    <w:rsid w:val="002069B0"/>
  </w:style>
  <w:style w:type="paragraph" w:styleId="Objetducommentaire">
    <w:name w:val="annotation subject"/>
    <w:basedOn w:val="Commentaire"/>
    <w:next w:val="Commentaire"/>
    <w:link w:val="ObjetducommentaireCar"/>
    <w:uiPriority w:val="99"/>
    <w:semiHidden/>
    <w:unhideWhenUsed/>
    <w:rsid w:val="002069B0"/>
    <w:rPr>
      <w:b/>
      <w:bCs/>
    </w:rPr>
  </w:style>
  <w:style w:type="character" w:customStyle="1" w:styleId="ObjetducommentaireCar">
    <w:name w:val="Objet du commentaire Car"/>
    <w:basedOn w:val="CommentaireCar"/>
    <w:link w:val="Objetducommentaire"/>
    <w:uiPriority w:val="99"/>
    <w:semiHidden/>
    <w:rsid w:val="002069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767570">
      <w:bodyDiv w:val="1"/>
      <w:marLeft w:val="0"/>
      <w:marRight w:val="0"/>
      <w:marTop w:val="0"/>
      <w:marBottom w:val="0"/>
      <w:divBdr>
        <w:top w:val="none" w:sz="0" w:space="0" w:color="auto"/>
        <w:left w:val="none" w:sz="0" w:space="0" w:color="auto"/>
        <w:bottom w:val="none" w:sz="0" w:space="0" w:color="auto"/>
        <w:right w:val="none" w:sz="0" w:space="0" w:color="auto"/>
      </w:divBdr>
      <w:divsChild>
        <w:div w:id="42491245">
          <w:marLeft w:val="0"/>
          <w:marRight w:val="0"/>
          <w:marTop w:val="0"/>
          <w:marBottom w:val="0"/>
          <w:divBdr>
            <w:top w:val="none" w:sz="0" w:space="0" w:color="auto"/>
            <w:left w:val="none" w:sz="0" w:space="0" w:color="auto"/>
            <w:bottom w:val="none" w:sz="0" w:space="0" w:color="auto"/>
            <w:right w:val="none" w:sz="0" w:space="0" w:color="auto"/>
          </w:divBdr>
        </w:div>
        <w:div w:id="59642231">
          <w:marLeft w:val="0"/>
          <w:marRight w:val="0"/>
          <w:marTop w:val="0"/>
          <w:marBottom w:val="0"/>
          <w:divBdr>
            <w:top w:val="none" w:sz="0" w:space="0" w:color="auto"/>
            <w:left w:val="none" w:sz="0" w:space="0" w:color="auto"/>
            <w:bottom w:val="none" w:sz="0" w:space="0" w:color="auto"/>
            <w:right w:val="none" w:sz="0" w:space="0" w:color="auto"/>
          </w:divBdr>
        </w:div>
        <w:div w:id="174460774">
          <w:marLeft w:val="0"/>
          <w:marRight w:val="0"/>
          <w:marTop w:val="0"/>
          <w:marBottom w:val="0"/>
          <w:divBdr>
            <w:top w:val="none" w:sz="0" w:space="0" w:color="auto"/>
            <w:left w:val="none" w:sz="0" w:space="0" w:color="auto"/>
            <w:bottom w:val="none" w:sz="0" w:space="0" w:color="auto"/>
            <w:right w:val="none" w:sz="0" w:space="0" w:color="auto"/>
          </w:divBdr>
        </w:div>
        <w:div w:id="218397691">
          <w:marLeft w:val="0"/>
          <w:marRight w:val="0"/>
          <w:marTop w:val="0"/>
          <w:marBottom w:val="0"/>
          <w:divBdr>
            <w:top w:val="none" w:sz="0" w:space="0" w:color="auto"/>
            <w:left w:val="none" w:sz="0" w:space="0" w:color="auto"/>
            <w:bottom w:val="none" w:sz="0" w:space="0" w:color="auto"/>
            <w:right w:val="none" w:sz="0" w:space="0" w:color="auto"/>
          </w:divBdr>
        </w:div>
        <w:div w:id="226040536">
          <w:marLeft w:val="0"/>
          <w:marRight w:val="0"/>
          <w:marTop w:val="0"/>
          <w:marBottom w:val="0"/>
          <w:divBdr>
            <w:top w:val="none" w:sz="0" w:space="0" w:color="auto"/>
            <w:left w:val="none" w:sz="0" w:space="0" w:color="auto"/>
            <w:bottom w:val="none" w:sz="0" w:space="0" w:color="auto"/>
            <w:right w:val="none" w:sz="0" w:space="0" w:color="auto"/>
          </w:divBdr>
        </w:div>
        <w:div w:id="231234067">
          <w:marLeft w:val="0"/>
          <w:marRight w:val="0"/>
          <w:marTop w:val="0"/>
          <w:marBottom w:val="0"/>
          <w:divBdr>
            <w:top w:val="none" w:sz="0" w:space="0" w:color="auto"/>
            <w:left w:val="none" w:sz="0" w:space="0" w:color="auto"/>
            <w:bottom w:val="none" w:sz="0" w:space="0" w:color="auto"/>
            <w:right w:val="none" w:sz="0" w:space="0" w:color="auto"/>
          </w:divBdr>
        </w:div>
        <w:div w:id="286281004">
          <w:marLeft w:val="0"/>
          <w:marRight w:val="0"/>
          <w:marTop w:val="0"/>
          <w:marBottom w:val="0"/>
          <w:divBdr>
            <w:top w:val="none" w:sz="0" w:space="0" w:color="auto"/>
            <w:left w:val="none" w:sz="0" w:space="0" w:color="auto"/>
            <w:bottom w:val="none" w:sz="0" w:space="0" w:color="auto"/>
            <w:right w:val="none" w:sz="0" w:space="0" w:color="auto"/>
          </w:divBdr>
        </w:div>
        <w:div w:id="308287119">
          <w:marLeft w:val="0"/>
          <w:marRight w:val="0"/>
          <w:marTop w:val="0"/>
          <w:marBottom w:val="0"/>
          <w:divBdr>
            <w:top w:val="none" w:sz="0" w:space="0" w:color="auto"/>
            <w:left w:val="none" w:sz="0" w:space="0" w:color="auto"/>
            <w:bottom w:val="none" w:sz="0" w:space="0" w:color="auto"/>
            <w:right w:val="none" w:sz="0" w:space="0" w:color="auto"/>
          </w:divBdr>
        </w:div>
        <w:div w:id="311253601">
          <w:marLeft w:val="0"/>
          <w:marRight w:val="0"/>
          <w:marTop w:val="0"/>
          <w:marBottom w:val="0"/>
          <w:divBdr>
            <w:top w:val="none" w:sz="0" w:space="0" w:color="auto"/>
            <w:left w:val="none" w:sz="0" w:space="0" w:color="auto"/>
            <w:bottom w:val="none" w:sz="0" w:space="0" w:color="auto"/>
            <w:right w:val="none" w:sz="0" w:space="0" w:color="auto"/>
          </w:divBdr>
        </w:div>
        <w:div w:id="324942093">
          <w:marLeft w:val="0"/>
          <w:marRight w:val="0"/>
          <w:marTop w:val="0"/>
          <w:marBottom w:val="0"/>
          <w:divBdr>
            <w:top w:val="none" w:sz="0" w:space="0" w:color="auto"/>
            <w:left w:val="none" w:sz="0" w:space="0" w:color="auto"/>
            <w:bottom w:val="none" w:sz="0" w:space="0" w:color="auto"/>
            <w:right w:val="none" w:sz="0" w:space="0" w:color="auto"/>
          </w:divBdr>
        </w:div>
        <w:div w:id="460148886">
          <w:marLeft w:val="0"/>
          <w:marRight w:val="0"/>
          <w:marTop w:val="0"/>
          <w:marBottom w:val="0"/>
          <w:divBdr>
            <w:top w:val="none" w:sz="0" w:space="0" w:color="auto"/>
            <w:left w:val="none" w:sz="0" w:space="0" w:color="auto"/>
            <w:bottom w:val="none" w:sz="0" w:space="0" w:color="auto"/>
            <w:right w:val="none" w:sz="0" w:space="0" w:color="auto"/>
          </w:divBdr>
        </w:div>
        <w:div w:id="500511920">
          <w:marLeft w:val="0"/>
          <w:marRight w:val="0"/>
          <w:marTop w:val="0"/>
          <w:marBottom w:val="0"/>
          <w:divBdr>
            <w:top w:val="none" w:sz="0" w:space="0" w:color="auto"/>
            <w:left w:val="none" w:sz="0" w:space="0" w:color="auto"/>
            <w:bottom w:val="none" w:sz="0" w:space="0" w:color="auto"/>
            <w:right w:val="none" w:sz="0" w:space="0" w:color="auto"/>
          </w:divBdr>
        </w:div>
        <w:div w:id="524559117">
          <w:marLeft w:val="0"/>
          <w:marRight w:val="0"/>
          <w:marTop w:val="0"/>
          <w:marBottom w:val="0"/>
          <w:divBdr>
            <w:top w:val="none" w:sz="0" w:space="0" w:color="auto"/>
            <w:left w:val="none" w:sz="0" w:space="0" w:color="auto"/>
            <w:bottom w:val="none" w:sz="0" w:space="0" w:color="auto"/>
            <w:right w:val="none" w:sz="0" w:space="0" w:color="auto"/>
          </w:divBdr>
        </w:div>
        <w:div w:id="662046817">
          <w:marLeft w:val="0"/>
          <w:marRight w:val="0"/>
          <w:marTop w:val="0"/>
          <w:marBottom w:val="0"/>
          <w:divBdr>
            <w:top w:val="none" w:sz="0" w:space="0" w:color="auto"/>
            <w:left w:val="none" w:sz="0" w:space="0" w:color="auto"/>
            <w:bottom w:val="none" w:sz="0" w:space="0" w:color="auto"/>
            <w:right w:val="none" w:sz="0" w:space="0" w:color="auto"/>
          </w:divBdr>
        </w:div>
        <w:div w:id="675839421">
          <w:marLeft w:val="0"/>
          <w:marRight w:val="0"/>
          <w:marTop w:val="0"/>
          <w:marBottom w:val="0"/>
          <w:divBdr>
            <w:top w:val="none" w:sz="0" w:space="0" w:color="auto"/>
            <w:left w:val="none" w:sz="0" w:space="0" w:color="auto"/>
            <w:bottom w:val="none" w:sz="0" w:space="0" w:color="auto"/>
            <w:right w:val="none" w:sz="0" w:space="0" w:color="auto"/>
          </w:divBdr>
        </w:div>
        <w:div w:id="679158104">
          <w:marLeft w:val="0"/>
          <w:marRight w:val="0"/>
          <w:marTop w:val="0"/>
          <w:marBottom w:val="0"/>
          <w:divBdr>
            <w:top w:val="none" w:sz="0" w:space="0" w:color="auto"/>
            <w:left w:val="none" w:sz="0" w:space="0" w:color="auto"/>
            <w:bottom w:val="none" w:sz="0" w:space="0" w:color="auto"/>
            <w:right w:val="none" w:sz="0" w:space="0" w:color="auto"/>
          </w:divBdr>
        </w:div>
        <w:div w:id="688720217">
          <w:marLeft w:val="0"/>
          <w:marRight w:val="0"/>
          <w:marTop w:val="0"/>
          <w:marBottom w:val="0"/>
          <w:divBdr>
            <w:top w:val="none" w:sz="0" w:space="0" w:color="auto"/>
            <w:left w:val="none" w:sz="0" w:space="0" w:color="auto"/>
            <w:bottom w:val="none" w:sz="0" w:space="0" w:color="auto"/>
            <w:right w:val="none" w:sz="0" w:space="0" w:color="auto"/>
          </w:divBdr>
        </w:div>
        <w:div w:id="705567805">
          <w:marLeft w:val="0"/>
          <w:marRight w:val="0"/>
          <w:marTop w:val="0"/>
          <w:marBottom w:val="0"/>
          <w:divBdr>
            <w:top w:val="none" w:sz="0" w:space="0" w:color="auto"/>
            <w:left w:val="none" w:sz="0" w:space="0" w:color="auto"/>
            <w:bottom w:val="none" w:sz="0" w:space="0" w:color="auto"/>
            <w:right w:val="none" w:sz="0" w:space="0" w:color="auto"/>
          </w:divBdr>
        </w:div>
        <w:div w:id="736132729">
          <w:marLeft w:val="0"/>
          <w:marRight w:val="0"/>
          <w:marTop w:val="0"/>
          <w:marBottom w:val="0"/>
          <w:divBdr>
            <w:top w:val="none" w:sz="0" w:space="0" w:color="auto"/>
            <w:left w:val="none" w:sz="0" w:space="0" w:color="auto"/>
            <w:bottom w:val="none" w:sz="0" w:space="0" w:color="auto"/>
            <w:right w:val="none" w:sz="0" w:space="0" w:color="auto"/>
          </w:divBdr>
        </w:div>
        <w:div w:id="810099861">
          <w:marLeft w:val="0"/>
          <w:marRight w:val="0"/>
          <w:marTop w:val="0"/>
          <w:marBottom w:val="0"/>
          <w:divBdr>
            <w:top w:val="none" w:sz="0" w:space="0" w:color="auto"/>
            <w:left w:val="none" w:sz="0" w:space="0" w:color="auto"/>
            <w:bottom w:val="none" w:sz="0" w:space="0" w:color="auto"/>
            <w:right w:val="none" w:sz="0" w:space="0" w:color="auto"/>
          </w:divBdr>
        </w:div>
        <w:div w:id="824586794">
          <w:marLeft w:val="0"/>
          <w:marRight w:val="0"/>
          <w:marTop w:val="0"/>
          <w:marBottom w:val="0"/>
          <w:divBdr>
            <w:top w:val="none" w:sz="0" w:space="0" w:color="auto"/>
            <w:left w:val="none" w:sz="0" w:space="0" w:color="auto"/>
            <w:bottom w:val="none" w:sz="0" w:space="0" w:color="auto"/>
            <w:right w:val="none" w:sz="0" w:space="0" w:color="auto"/>
          </w:divBdr>
        </w:div>
        <w:div w:id="834223715">
          <w:marLeft w:val="0"/>
          <w:marRight w:val="0"/>
          <w:marTop w:val="0"/>
          <w:marBottom w:val="0"/>
          <w:divBdr>
            <w:top w:val="none" w:sz="0" w:space="0" w:color="auto"/>
            <w:left w:val="none" w:sz="0" w:space="0" w:color="auto"/>
            <w:bottom w:val="none" w:sz="0" w:space="0" w:color="auto"/>
            <w:right w:val="none" w:sz="0" w:space="0" w:color="auto"/>
          </w:divBdr>
        </w:div>
        <w:div w:id="835456243">
          <w:marLeft w:val="0"/>
          <w:marRight w:val="0"/>
          <w:marTop w:val="0"/>
          <w:marBottom w:val="0"/>
          <w:divBdr>
            <w:top w:val="none" w:sz="0" w:space="0" w:color="auto"/>
            <w:left w:val="none" w:sz="0" w:space="0" w:color="auto"/>
            <w:bottom w:val="none" w:sz="0" w:space="0" w:color="auto"/>
            <w:right w:val="none" w:sz="0" w:space="0" w:color="auto"/>
          </w:divBdr>
        </w:div>
        <w:div w:id="920725313">
          <w:marLeft w:val="0"/>
          <w:marRight w:val="0"/>
          <w:marTop w:val="0"/>
          <w:marBottom w:val="0"/>
          <w:divBdr>
            <w:top w:val="none" w:sz="0" w:space="0" w:color="auto"/>
            <w:left w:val="none" w:sz="0" w:space="0" w:color="auto"/>
            <w:bottom w:val="none" w:sz="0" w:space="0" w:color="auto"/>
            <w:right w:val="none" w:sz="0" w:space="0" w:color="auto"/>
          </w:divBdr>
        </w:div>
        <w:div w:id="1008754683">
          <w:marLeft w:val="0"/>
          <w:marRight w:val="0"/>
          <w:marTop w:val="0"/>
          <w:marBottom w:val="0"/>
          <w:divBdr>
            <w:top w:val="none" w:sz="0" w:space="0" w:color="auto"/>
            <w:left w:val="none" w:sz="0" w:space="0" w:color="auto"/>
            <w:bottom w:val="none" w:sz="0" w:space="0" w:color="auto"/>
            <w:right w:val="none" w:sz="0" w:space="0" w:color="auto"/>
          </w:divBdr>
        </w:div>
        <w:div w:id="1017459977">
          <w:marLeft w:val="0"/>
          <w:marRight w:val="0"/>
          <w:marTop w:val="0"/>
          <w:marBottom w:val="0"/>
          <w:divBdr>
            <w:top w:val="none" w:sz="0" w:space="0" w:color="auto"/>
            <w:left w:val="none" w:sz="0" w:space="0" w:color="auto"/>
            <w:bottom w:val="none" w:sz="0" w:space="0" w:color="auto"/>
            <w:right w:val="none" w:sz="0" w:space="0" w:color="auto"/>
          </w:divBdr>
        </w:div>
        <w:div w:id="1047994717">
          <w:marLeft w:val="0"/>
          <w:marRight w:val="0"/>
          <w:marTop w:val="0"/>
          <w:marBottom w:val="0"/>
          <w:divBdr>
            <w:top w:val="none" w:sz="0" w:space="0" w:color="auto"/>
            <w:left w:val="none" w:sz="0" w:space="0" w:color="auto"/>
            <w:bottom w:val="none" w:sz="0" w:space="0" w:color="auto"/>
            <w:right w:val="none" w:sz="0" w:space="0" w:color="auto"/>
          </w:divBdr>
        </w:div>
        <w:div w:id="1068575760">
          <w:marLeft w:val="0"/>
          <w:marRight w:val="0"/>
          <w:marTop w:val="0"/>
          <w:marBottom w:val="0"/>
          <w:divBdr>
            <w:top w:val="none" w:sz="0" w:space="0" w:color="auto"/>
            <w:left w:val="none" w:sz="0" w:space="0" w:color="auto"/>
            <w:bottom w:val="none" w:sz="0" w:space="0" w:color="auto"/>
            <w:right w:val="none" w:sz="0" w:space="0" w:color="auto"/>
          </w:divBdr>
        </w:div>
        <w:div w:id="1076244845">
          <w:marLeft w:val="0"/>
          <w:marRight w:val="0"/>
          <w:marTop w:val="0"/>
          <w:marBottom w:val="0"/>
          <w:divBdr>
            <w:top w:val="none" w:sz="0" w:space="0" w:color="auto"/>
            <w:left w:val="none" w:sz="0" w:space="0" w:color="auto"/>
            <w:bottom w:val="none" w:sz="0" w:space="0" w:color="auto"/>
            <w:right w:val="none" w:sz="0" w:space="0" w:color="auto"/>
          </w:divBdr>
        </w:div>
        <w:div w:id="1097599035">
          <w:marLeft w:val="0"/>
          <w:marRight w:val="0"/>
          <w:marTop w:val="0"/>
          <w:marBottom w:val="0"/>
          <w:divBdr>
            <w:top w:val="none" w:sz="0" w:space="0" w:color="auto"/>
            <w:left w:val="none" w:sz="0" w:space="0" w:color="auto"/>
            <w:bottom w:val="none" w:sz="0" w:space="0" w:color="auto"/>
            <w:right w:val="none" w:sz="0" w:space="0" w:color="auto"/>
          </w:divBdr>
        </w:div>
        <w:div w:id="1137989979">
          <w:marLeft w:val="0"/>
          <w:marRight w:val="0"/>
          <w:marTop w:val="0"/>
          <w:marBottom w:val="0"/>
          <w:divBdr>
            <w:top w:val="none" w:sz="0" w:space="0" w:color="auto"/>
            <w:left w:val="none" w:sz="0" w:space="0" w:color="auto"/>
            <w:bottom w:val="none" w:sz="0" w:space="0" w:color="auto"/>
            <w:right w:val="none" w:sz="0" w:space="0" w:color="auto"/>
          </w:divBdr>
        </w:div>
        <w:div w:id="1152286397">
          <w:marLeft w:val="0"/>
          <w:marRight w:val="0"/>
          <w:marTop w:val="0"/>
          <w:marBottom w:val="0"/>
          <w:divBdr>
            <w:top w:val="none" w:sz="0" w:space="0" w:color="auto"/>
            <w:left w:val="none" w:sz="0" w:space="0" w:color="auto"/>
            <w:bottom w:val="none" w:sz="0" w:space="0" w:color="auto"/>
            <w:right w:val="none" w:sz="0" w:space="0" w:color="auto"/>
          </w:divBdr>
        </w:div>
        <w:div w:id="1196505593">
          <w:marLeft w:val="0"/>
          <w:marRight w:val="0"/>
          <w:marTop w:val="0"/>
          <w:marBottom w:val="0"/>
          <w:divBdr>
            <w:top w:val="none" w:sz="0" w:space="0" w:color="auto"/>
            <w:left w:val="none" w:sz="0" w:space="0" w:color="auto"/>
            <w:bottom w:val="none" w:sz="0" w:space="0" w:color="auto"/>
            <w:right w:val="none" w:sz="0" w:space="0" w:color="auto"/>
          </w:divBdr>
        </w:div>
        <w:div w:id="1217665577">
          <w:marLeft w:val="0"/>
          <w:marRight w:val="0"/>
          <w:marTop w:val="0"/>
          <w:marBottom w:val="0"/>
          <w:divBdr>
            <w:top w:val="none" w:sz="0" w:space="0" w:color="auto"/>
            <w:left w:val="none" w:sz="0" w:space="0" w:color="auto"/>
            <w:bottom w:val="none" w:sz="0" w:space="0" w:color="auto"/>
            <w:right w:val="none" w:sz="0" w:space="0" w:color="auto"/>
          </w:divBdr>
        </w:div>
        <w:div w:id="1260214174">
          <w:marLeft w:val="0"/>
          <w:marRight w:val="0"/>
          <w:marTop w:val="0"/>
          <w:marBottom w:val="0"/>
          <w:divBdr>
            <w:top w:val="none" w:sz="0" w:space="0" w:color="auto"/>
            <w:left w:val="none" w:sz="0" w:space="0" w:color="auto"/>
            <w:bottom w:val="none" w:sz="0" w:space="0" w:color="auto"/>
            <w:right w:val="none" w:sz="0" w:space="0" w:color="auto"/>
          </w:divBdr>
        </w:div>
        <w:div w:id="1330450798">
          <w:marLeft w:val="0"/>
          <w:marRight w:val="0"/>
          <w:marTop w:val="0"/>
          <w:marBottom w:val="0"/>
          <w:divBdr>
            <w:top w:val="none" w:sz="0" w:space="0" w:color="auto"/>
            <w:left w:val="none" w:sz="0" w:space="0" w:color="auto"/>
            <w:bottom w:val="none" w:sz="0" w:space="0" w:color="auto"/>
            <w:right w:val="none" w:sz="0" w:space="0" w:color="auto"/>
          </w:divBdr>
        </w:div>
        <w:div w:id="1350570947">
          <w:marLeft w:val="0"/>
          <w:marRight w:val="0"/>
          <w:marTop w:val="0"/>
          <w:marBottom w:val="0"/>
          <w:divBdr>
            <w:top w:val="none" w:sz="0" w:space="0" w:color="auto"/>
            <w:left w:val="none" w:sz="0" w:space="0" w:color="auto"/>
            <w:bottom w:val="none" w:sz="0" w:space="0" w:color="auto"/>
            <w:right w:val="none" w:sz="0" w:space="0" w:color="auto"/>
          </w:divBdr>
        </w:div>
        <w:div w:id="1356492906">
          <w:marLeft w:val="0"/>
          <w:marRight w:val="0"/>
          <w:marTop w:val="0"/>
          <w:marBottom w:val="0"/>
          <w:divBdr>
            <w:top w:val="none" w:sz="0" w:space="0" w:color="auto"/>
            <w:left w:val="none" w:sz="0" w:space="0" w:color="auto"/>
            <w:bottom w:val="none" w:sz="0" w:space="0" w:color="auto"/>
            <w:right w:val="none" w:sz="0" w:space="0" w:color="auto"/>
          </w:divBdr>
        </w:div>
        <w:div w:id="1457487510">
          <w:marLeft w:val="0"/>
          <w:marRight w:val="0"/>
          <w:marTop w:val="0"/>
          <w:marBottom w:val="0"/>
          <w:divBdr>
            <w:top w:val="none" w:sz="0" w:space="0" w:color="auto"/>
            <w:left w:val="none" w:sz="0" w:space="0" w:color="auto"/>
            <w:bottom w:val="none" w:sz="0" w:space="0" w:color="auto"/>
            <w:right w:val="none" w:sz="0" w:space="0" w:color="auto"/>
          </w:divBdr>
        </w:div>
        <w:div w:id="1478182105">
          <w:marLeft w:val="0"/>
          <w:marRight w:val="0"/>
          <w:marTop w:val="0"/>
          <w:marBottom w:val="0"/>
          <w:divBdr>
            <w:top w:val="none" w:sz="0" w:space="0" w:color="auto"/>
            <w:left w:val="none" w:sz="0" w:space="0" w:color="auto"/>
            <w:bottom w:val="none" w:sz="0" w:space="0" w:color="auto"/>
            <w:right w:val="none" w:sz="0" w:space="0" w:color="auto"/>
          </w:divBdr>
        </w:div>
        <w:div w:id="1498694219">
          <w:marLeft w:val="0"/>
          <w:marRight w:val="0"/>
          <w:marTop w:val="0"/>
          <w:marBottom w:val="0"/>
          <w:divBdr>
            <w:top w:val="none" w:sz="0" w:space="0" w:color="auto"/>
            <w:left w:val="none" w:sz="0" w:space="0" w:color="auto"/>
            <w:bottom w:val="none" w:sz="0" w:space="0" w:color="auto"/>
            <w:right w:val="none" w:sz="0" w:space="0" w:color="auto"/>
          </w:divBdr>
        </w:div>
        <w:div w:id="1554389342">
          <w:marLeft w:val="0"/>
          <w:marRight w:val="0"/>
          <w:marTop w:val="0"/>
          <w:marBottom w:val="0"/>
          <w:divBdr>
            <w:top w:val="none" w:sz="0" w:space="0" w:color="auto"/>
            <w:left w:val="none" w:sz="0" w:space="0" w:color="auto"/>
            <w:bottom w:val="none" w:sz="0" w:space="0" w:color="auto"/>
            <w:right w:val="none" w:sz="0" w:space="0" w:color="auto"/>
          </w:divBdr>
        </w:div>
        <w:div w:id="1736080737">
          <w:marLeft w:val="0"/>
          <w:marRight w:val="0"/>
          <w:marTop w:val="0"/>
          <w:marBottom w:val="0"/>
          <w:divBdr>
            <w:top w:val="none" w:sz="0" w:space="0" w:color="auto"/>
            <w:left w:val="none" w:sz="0" w:space="0" w:color="auto"/>
            <w:bottom w:val="none" w:sz="0" w:space="0" w:color="auto"/>
            <w:right w:val="none" w:sz="0" w:space="0" w:color="auto"/>
          </w:divBdr>
        </w:div>
        <w:div w:id="1743408350">
          <w:marLeft w:val="0"/>
          <w:marRight w:val="0"/>
          <w:marTop w:val="0"/>
          <w:marBottom w:val="0"/>
          <w:divBdr>
            <w:top w:val="none" w:sz="0" w:space="0" w:color="auto"/>
            <w:left w:val="none" w:sz="0" w:space="0" w:color="auto"/>
            <w:bottom w:val="none" w:sz="0" w:space="0" w:color="auto"/>
            <w:right w:val="none" w:sz="0" w:space="0" w:color="auto"/>
          </w:divBdr>
        </w:div>
        <w:div w:id="1782720500">
          <w:marLeft w:val="0"/>
          <w:marRight w:val="0"/>
          <w:marTop w:val="0"/>
          <w:marBottom w:val="0"/>
          <w:divBdr>
            <w:top w:val="none" w:sz="0" w:space="0" w:color="auto"/>
            <w:left w:val="none" w:sz="0" w:space="0" w:color="auto"/>
            <w:bottom w:val="none" w:sz="0" w:space="0" w:color="auto"/>
            <w:right w:val="none" w:sz="0" w:space="0" w:color="auto"/>
          </w:divBdr>
        </w:div>
        <w:div w:id="1783256608">
          <w:marLeft w:val="0"/>
          <w:marRight w:val="0"/>
          <w:marTop w:val="0"/>
          <w:marBottom w:val="0"/>
          <w:divBdr>
            <w:top w:val="none" w:sz="0" w:space="0" w:color="auto"/>
            <w:left w:val="none" w:sz="0" w:space="0" w:color="auto"/>
            <w:bottom w:val="none" w:sz="0" w:space="0" w:color="auto"/>
            <w:right w:val="none" w:sz="0" w:space="0" w:color="auto"/>
          </w:divBdr>
        </w:div>
        <w:div w:id="1817642710">
          <w:marLeft w:val="0"/>
          <w:marRight w:val="0"/>
          <w:marTop w:val="0"/>
          <w:marBottom w:val="0"/>
          <w:divBdr>
            <w:top w:val="none" w:sz="0" w:space="0" w:color="auto"/>
            <w:left w:val="none" w:sz="0" w:space="0" w:color="auto"/>
            <w:bottom w:val="none" w:sz="0" w:space="0" w:color="auto"/>
            <w:right w:val="none" w:sz="0" w:space="0" w:color="auto"/>
          </w:divBdr>
        </w:div>
        <w:div w:id="1859469592">
          <w:marLeft w:val="0"/>
          <w:marRight w:val="0"/>
          <w:marTop w:val="0"/>
          <w:marBottom w:val="0"/>
          <w:divBdr>
            <w:top w:val="none" w:sz="0" w:space="0" w:color="auto"/>
            <w:left w:val="none" w:sz="0" w:space="0" w:color="auto"/>
            <w:bottom w:val="none" w:sz="0" w:space="0" w:color="auto"/>
            <w:right w:val="none" w:sz="0" w:space="0" w:color="auto"/>
          </w:divBdr>
        </w:div>
        <w:div w:id="1861046490">
          <w:marLeft w:val="0"/>
          <w:marRight w:val="0"/>
          <w:marTop w:val="0"/>
          <w:marBottom w:val="0"/>
          <w:divBdr>
            <w:top w:val="none" w:sz="0" w:space="0" w:color="auto"/>
            <w:left w:val="none" w:sz="0" w:space="0" w:color="auto"/>
            <w:bottom w:val="none" w:sz="0" w:space="0" w:color="auto"/>
            <w:right w:val="none" w:sz="0" w:space="0" w:color="auto"/>
          </w:divBdr>
        </w:div>
        <w:div w:id="1916698190">
          <w:marLeft w:val="0"/>
          <w:marRight w:val="0"/>
          <w:marTop w:val="0"/>
          <w:marBottom w:val="0"/>
          <w:divBdr>
            <w:top w:val="none" w:sz="0" w:space="0" w:color="auto"/>
            <w:left w:val="none" w:sz="0" w:space="0" w:color="auto"/>
            <w:bottom w:val="none" w:sz="0" w:space="0" w:color="auto"/>
            <w:right w:val="none" w:sz="0" w:space="0" w:color="auto"/>
          </w:divBdr>
        </w:div>
        <w:div w:id="1930313715">
          <w:marLeft w:val="0"/>
          <w:marRight w:val="0"/>
          <w:marTop w:val="0"/>
          <w:marBottom w:val="0"/>
          <w:divBdr>
            <w:top w:val="none" w:sz="0" w:space="0" w:color="auto"/>
            <w:left w:val="none" w:sz="0" w:space="0" w:color="auto"/>
            <w:bottom w:val="none" w:sz="0" w:space="0" w:color="auto"/>
            <w:right w:val="none" w:sz="0" w:space="0" w:color="auto"/>
          </w:divBdr>
        </w:div>
        <w:div w:id="1976789326">
          <w:marLeft w:val="0"/>
          <w:marRight w:val="0"/>
          <w:marTop w:val="0"/>
          <w:marBottom w:val="0"/>
          <w:divBdr>
            <w:top w:val="none" w:sz="0" w:space="0" w:color="auto"/>
            <w:left w:val="none" w:sz="0" w:space="0" w:color="auto"/>
            <w:bottom w:val="none" w:sz="0" w:space="0" w:color="auto"/>
            <w:right w:val="none" w:sz="0" w:space="0" w:color="auto"/>
          </w:divBdr>
        </w:div>
        <w:div w:id="1978217383">
          <w:marLeft w:val="0"/>
          <w:marRight w:val="0"/>
          <w:marTop w:val="0"/>
          <w:marBottom w:val="0"/>
          <w:divBdr>
            <w:top w:val="none" w:sz="0" w:space="0" w:color="auto"/>
            <w:left w:val="none" w:sz="0" w:space="0" w:color="auto"/>
            <w:bottom w:val="none" w:sz="0" w:space="0" w:color="auto"/>
            <w:right w:val="none" w:sz="0" w:space="0" w:color="auto"/>
          </w:divBdr>
        </w:div>
        <w:div w:id="2029328359">
          <w:marLeft w:val="0"/>
          <w:marRight w:val="0"/>
          <w:marTop w:val="0"/>
          <w:marBottom w:val="0"/>
          <w:divBdr>
            <w:top w:val="none" w:sz="0" w:space="0" w:color="auto"/>
            <w:left w:val="none" w:sz="0" w:space="0" w:color="auto"/>
            <w:bottom w:val="none" w:sz="0" w:space="0" w:color="auto"/>
            <w:right w:val="none" w:sz="0" w:space="0" w:color="auto"/>
          </w:divBdr>
        </w:div>
        <w:div w:id="2047219232">
          <w:marLeft w:val="0"/>
          <w:marRight w:val="0"/>
          <w:marTop w:val="0"/>
          <w:marBottom w:val="0"/>
          <w:divBdr>
            <w:top w:val="none" w:sz="0" w:space="0" w:color="auto"/>
            <w:left w:val="none" w:sz="0" w:space="0" w:color="auto"/>
            <w:bottom w:val="none" w:sz="0" w:space="0" w:color="auto"/>
            <w:right w:val="none" w:sz="0" w:space="0" w:color="auto"/>
          </w:divBdr>
        </w:div>
      </w:divsChild>
    </w:div>
    <w:div w:id="537931185">
      <w:bodyDiv w:val="1"/>
      <w:marLeft w:val="0"/>
      <w:marRight w:val="0"/>
      <w:marTop w:val="0"/>
      <w:marBottom w:val="0"/>
      <w:divBdr>
        <w:top w:val="none" w:sz="0" w:space="0" w:color="auto"/>
        <w:left w:val="none" w:sz="0" w:space="0" w:color="auto"/>
        <w:bottom w:val="none" w:sz="0" w:space="0" w:color="auto"/>
        <w:right w:val="none" w:sz="0" w:space="0" w:color="auto"/>
      </w:divBdr>
      <w:divsChild>
        <w:div w:id="93791565">
          <w:marLeft w:val="0"/>
          <w:marRight w:val="0"/>
          <w:marTop w:val="0"/>
          <w:marBottom w:val="0"/>
          <w:divBdr>
            <w:top w:val="none" w:sz="0" w:space="0" w:color="auto"/>
            <w:left w:val="none" w:sz="0" w:space="0" w:color="auto"/>
            <w:bottom w:val="none" w:sz="0" w:space="0" w:color="auto"/>
            <w:right w:val="none" w:sz="0" w:space="0" w:color="auto"/>
          </w:divBdr>
        </w:div>
        <w:div w:id="287469832">
          <w:marLeft w:val="0"/>
          <w:marRight w:val="0"/>
          <w:marTop w:val="0"/>
          <w:marBottom w:val="0"/>
          <w:divBdr>
            <w:top w:val="none" w:sz="0" w:space="0" w:color="auto"/>
            <w:left w:val="none" w:sz="0" w:space="0" w:color="auto"/>
            <w:bottom w:val="none" w:sz="0" w:space="0" w:color="auto"/>
            <w:right w:val="none" w:sz="0" w:space="0" w:color="auto"/>
          </w:divBdr>
        </w:div>
        <w:div w:id="438717380">
          <w:marLeft w:val="0"/>
          <w:marRight w:val="0"/>
          <w:marTop w:val="0"/>
          <w:marBottom w:val="0"/>
          <w:divBdr>
            <w:top w:val="none" w:sz="0" w:space="0" w:color="auto"/>
            <w:left w:val="none" w:sz="0" w:space="0" w:color="auto"/>
            <w:bottom w:val="none" w:sz="0" w:space="0" w:color="auto"/>
            <w:right w:val="none" w:sz="0" w:space="0" w:color="auto"/>
          </w:divBdr>
        </w:div>
        <w:div w:id="449783111">
          <w:marLeft w:val="0"/>
          <w:marRight w:val="0"/>
          <w:marTop w:val="0"/>
          <w:marBottom w:val="0"/>
          <w:divBdr>
            <w:top w:val="none" w:sz="0" w:space="0" w:color="auto"/>
            <w:left w:val="none" w:sz="0" w:space="0" w:color="auto"/>
            <w:bottom w:val="none" w:sz="0" w:space="0" w:color="auto"/>
            <w:right w:val="none" w:sz="0" w:space="0" w:color="auto"/>
          </w:divBdr>
        </w:div>
        <w:div w:id="649208379">
          <w:marLeft w:val="0"/>
          <w:marRight w:val="0"/>
          <w:marTop w:val="0"/>
          <w:marBottom w:val="0"/>
          <w:divBdr>
            <w:top w:val="none" w:sz="0" w:space="0" w:color="auto"/>
            <w:left w:val="none" w:sz="0" w:space="0" w:color="auto"/>
            <w:bottom w:val="none" w:sz="0" w:space="0" w:color="auto"/>
            <w:right w:val="none" w:sz="0" w:space="0" w:color="auto"/>
          </w:divBdr>
        </w:div>
        <w:div w:id="803472339">
          <w:marLeft w:val="0"/>
          <w:marRight w:val="0"/>
          <w:marTop w:val="0"/>
          <w:marBottom w:val="0"/>
          <w:divBdr>
            <w:top w:val="none" w:sz="0" w:space="0" w:color="auto"/>
            <w:left w:val="none" w:sz="0" w:space="0" w:color="auto"/>
            <w:bottom w:val="none" w:sz="0" w:space="0" w:color="auto"/>
            <w:right w:val="none" w:sz="0" w:space="0" w:color="auto"/>
          </w:divBdr>
        </w:div>
        <w:div w:id="833910719">
          <w:marLeft w:val="0"/>
          <w:marRight w:val="0"/>
          <w:marTop w:val="0"/>
          <w:marBottom w:val="0"/>
          <w:divBdr>
            <w:top w:val="none" w:sz="0" w:space="0" w:color="auto"/>
            <w:left w:val="none" w:sz="0" w:space="0" w:color="auto"/>
            <w:bottom w:val="none" w:sz="0" w:space="0" w:color="auto"/>
            <w:right w:val="none" w:sz="0" w:space="0" w:color="auto"/>
          </w:divBdr>
        </w:div>
        <w:div w:id="977422305">
          <w:marLeft w:val="0"/>
          <w:marRight w:val="0"/>
          <w:marTop w:val="0"/>
          <w:marBottom w:val="0"/>
          <w:divBdr>
            <w:top w:val="none" w:sz="0" w:space="0" w:color="auto"/>
            <w:left w:val="none" w:sz="0" w:space="0" w:color="auto"/>
            <w:bottom w:val="none" w:sz="0" w:space="0" w:color="auto"/>
            <w:right w:val="none" w:sz="0" w:space="0" w:color="auto"/>
          </w:divBdr>
        </w:div>
        <w:div w:id="987587913">
          <w:marLeft w:val="0"/>
          <w:marRight w:val="0"/>
          <w:marTop w:val="0"/>
          <w:marBottom w:val="0"/>
          <w:divBdr>
            <w:top w:val="none" w:sz="0" w:space="0" w:color="auto"/>
            <w:left w:val="none" w:sz="0" w:space="0" w:color="auto"/>
            <w:bottom w:val="none" w:sz="0" w:space="0" w:color="auto"/>
            <w:right w:val="none" w:sz="0" w:space="0" w:color="auto"/>
          </w:divBdr>
        </w:div>
        <w:div w:id="1335181136">
          <w:marLeft w:val="0"/>
          <w:marRight w:val="0"/>
          <w:marTop w:val="0"/>
          <w:marBottom w:val="0"/>
          <w:divBdr>
            <w:top w:val="none" w:sz="0" w:space="0" w:color="auto"/>
            <w:left w:val="none" w:sz="0" w:space="0" w:color="auto"/>
            <w:bottom w:val="none" w:sz="0" w:space="0" w:color="auto"/>
            <w:right w:val="none" w:sz="0" w:space="0" w:color="auto"/>
          </w:divBdr>
        </w:div>
        <w:div w:id="1364554898">
          <w:marLeft w:val="0"/>
          <w:marRight w:val="0"/>
          <w:marTop w:val="0"/>
          <w:marBottom w:val="0"/>
          <w:divBdr>
            <w:top w:val="none" w:sz="0" w:space="0" w:color="auto"/>
            <w:left w:val="none" w:sz="0" w:space="0" w:color="auto"/>
            <w:bottom w:val="none" w:sz="0" w:space="0" w:color="auto"/>
            <w:right w:val="none" w:sz="0" w:space="0" w:color="auto"/>
          </w:divBdr>
        </w:div>
        <w:div w:id="1965774197">
          <w:marLeft w:val="0"/>
          <w:marRight w:val="0"/>
          <w:marTop w:val="0"/>
          <w:marBottom w:val="0"/>
          <w:divBdr>
            <w:top w:val="none" w:sz="0" w:space="0" w:color="auto"/>
            <w:left w:val="none" w:sz="0" w:space="0" w:color="auto"/>
            <w:bottom w:val="none" w:sz="0" w:space="0" w:color="auto"/>
            <w:right w:val="none" w:sz="0" w:space="0" w:color="auto"/>
          </w:divBdr>
        </w:div>
        <w:div w:id="2122021488">
          <w:marLeft w:val="0"/>
          <w:marRight w:val="0"/>
          <w:marTop w:val="0"/>
          <w:marBottom w:val="0"/>
          <w:divBdr>
            <w:top w:val="none" w:sz="0" w:space="0" w:color="auto"/>
            <w:left w:val="none" w:sz="0" w:space="0" w:color="auto"/>
            <w:bottom w:val="none" w:sz="0" w:space="0" w:color="auto"/>
            <w:right w:val="none" w:sz="0" w:space="0" w:color="auto"/>
          </w:divBdr>
        </w:div>
      </w:divsChild>
    </w:div>
    <w:div w:id="976688974">
      <w:bodyDiv w:val="1"/>
      <w:marLeft w:val="0"/>
      <w:marRight w:val="0"/>
      <w:marTop w:val="0"/>
      <w:marBottom w:val="0"/>
      <w:divBdr>
        <w:top w:val="none" w:sz="0" w:space="0" w:color="auto"/>
        <w:left w:val="none" w:sz="0" w:space="0" w:color="auto"/>
        <w:bottom w:val="none" w:sz="0" w:space="0" w:color="auto"/>
        <w:right w:val="none" w:sz="0" w:space="0" w:color="auto"/>
      </w:divBdr>
      <w:divsChild>
        <w:div w:id="556671638">
          <w:marLeft w:val="0"/>
          <w:marRight w:val="0"/>
          <w:marTop w:val="0"/>
          <w:marBottom w:val="0"/>
          <w:divBdr>
            <w:top w:val="none" w:sz="0" w:space="0" w:color="auto"/>
            <w:left w:val="none" w:sz="0" w:space="0" w:color="auto"/>
            <w:bottom w:val="none" w:sz="0" w:space="0" w:color="auto"/>
            <w:right w:val="none" w:sz="0" w:space="0" w:color="auto"/>
          </w:divBdr>
        </w:div>
        <w:div w:id="562522534">
          <w:marLeft w:val="0"/>
          <w:marRight w:val="0"/>
          <w:marTop w:val="0"/>
          <w:marBottom w:val="0"/>
          <w:divBdr>
            <w:top w:val="none" w:sz="0" w:space="0" w:color="auto"/>
            <w:left w:val="none" w:sz="0" w:space="0" w:color="auto"/>
            <w:bottom w:val="none" w:sz="0" w:space="0" w:color="auto"/>
            <w:right w:val="none" w:sz="0" w:space="0" w:color="auto"/>
          </w:divBdr>
        </w:div>
        <w:div w:id="721058245">
          <w:marLeft w:val="0"/>
          <w:marRight w:val="0"/>
          <w:marTop w:val="0"/>
          <w:marBottom w:val="0"/>
          <w:divBdr>
            <w:top w:val="none" w:sz="0" w:space="0" w:color="auto"/>
            <w:left w:val="none" w:sz="0" w:space="0" w:color="auto"/>
            <w:bottom w:val="none" w:sz="0" w:space="0" w:color="auto"/>
            <w:right w:val="none" w:sz="0" w:space="0" w:color="auto"/>
          </w:divBdr>
        </w:div>
        <w:div w:id="747389929">
          <w:marLeft w:val="0"/>
          <w:marRight w:val="0"/>
          <w:marTop w:val="0"/>
          <w:marBottom w:val="0"/>
          <w:divBdr>
            <w:top w:val="none" w:sz="0" w:space="0" w:color="auto"/>
            <w:left w:val="none" w:sz="0" w:space="0" w:color="auto"/>
            <w:bottom w:val="none" w:sz="0" w:space="0" w:color="auto"/>
            <w:right w:val="none" w:sz="0" w:space="0" w:color="auto"/>
          </w:divBdr>
        </w:div>
        <w:div w:id="868757256">
          <w:marLeft w:val="0"/>
          <w:marRight w:val="0"/>
          <w:marTop w:val="0"/>
          <w:marBottom w:val="0"/>
          <w:divBdr>
            <w:top w:val="none" w:sz="0" w:space="0" w:color="auto"/>
            <w:left w:val="none" w:sz="0" w:space="0" w:color="auto"/>
            <w:bottom w:val="none" w:sz="0" w:space="0" w:color="auto"/>
            <w:right w:val="none" w:sz="0" w:space="0" w:color="auto"/>
          </w:divBdr>
        </w:div>
        <w:div w:id="1138914511">
          <w:marLeft w:val="0"/>
          <w:marRight w:val="0"/>
          <w:marTop w:val="0"/>
          <w:marBottom w:val="0"/>
          <w:divBdr>
            <w:top w:val="none" w:sz="0" w:space="0" w:color="auto"/>
            <w:left w:val="none" w:sz="0" w:space="0" w:color="auto"/>
            <w:bottom w:val="none" w:sz="0" w:space="0" w:color="auto"/>
            <w:right w:val="none" w:sz="0" w:space="0" w:color="auto"/>
          </w:divBdr>
        </w:div>
        <w:div w:id="1164928924">
          <w:marLeft w:val="0"/>
          <w:marRight w:val="0"/>
          <w:marTop w:val="0"/>
          <w:marBottom w:val="0"/>
          <w:divBdr>
            <w:top w:val="none" w:sz="0" w:space="0" w:color="auto"/>
            <w:left w:val="none" w:sz="0" w:space="0" w:color="auto"/>
            <w:bottom w:val="none" w:sz="0" w:space="0" w:color="auto"/>
            <w:right w:val="none" w:sz="0" w:space="0" w:color="auto"/>
          </w:divBdr>
        </w:div>
        <w:div w:id="1248804806">
          <w:marLeft w:val="0"/>
          <w:marRight w:val="0"/>
          <w:marTop w:val="0"/>
          <w:marBottom w:val="0"/>
          <w:divBdr>
            <w:top w:val="none" w:sz="0" w:space="0" w:color="auto"/>
            <w:left w:val="none" w:sz="0" w:space="0" w:color="auto"/>
            <w:bottom w:val="none" w:sz="0" w:space="0" w:color="auto"/>
            <w:right w:val="none" w:sz="0" w:space="0" w:color="auto"/>
          </w:divBdr>
        </w:div>
        <w:div w:id="1374117509">
          <w:marLeft w:val="0"/>
          <w:marRight w:val="0"/>
          <w:marTop w:val="0"/>
          <w:marBottom w:val="0"/>
          <w:divBdr>
            <w:top w:val="none" w:sz="0" w:space="0" w:color="auto"/>
            <w:left w:val="none" w:sz="0" w:space="0" w:color="auto"/>
            <w:bottom w:val="none" w:sz="0" w:space="0" w:color="auto"/>
            <w:right w:val="none" w:sz="0" w:space="0" w:color="auto"/>
          </w:divBdr>
        </w:div>
        <w:div w:id="1462727656">
          <w:marLeft w:val="0"/>
          <w:marRight w:val="0"/>
          <w:marTop w:val="0"/>
          <w:marBottom w:val="0"/>
          <w:divBdr>
            <w:top w:val="none" w:sz="0" w:space="0" w:color="auto"/>
            <w:left w:val="none" w:sz="0" w:space="0" w:color="auto"/>
            <w:bottom w:val="none" w:sz="0" w:space="0" w:color="auto"/>
            <w:right w:val="none" w:sz="0" w:space="0" w:color="auto"/>
          </w:divBdr>
        </w:div>
        <w:div w:id="1834370981">
          <w:marLeft w:val="0"/>
          <w:marRight w:val="0"/>
          <w:marTop w:val="0"/>
          <w:marBottom w:val="0"/>
          <w:divBdr>
            <w:top w:val="none" w:sz="0" w:space="0" w:color="auto"/>
            <w:left w:val="none" w:sz="0" w:space="0" w:color="auto"/>
            <w:bottom w:val="none" w:sz="0" w:space="0" w:color="auto"/>
            <w:right w:val="none" w:sz="0" w:space="0" w:color="auto"/>
          </w:divBdr>
        </w:div>
        <w:div w:id="1886135520">
          <w:marLeft w:val="0"/>
          <w:marRight w:val="0"/>
          <w:marTop w:val="0"/>
          <w:marBottom w:val="0"/>
          <w:divBdr>
            <w:top w:val="none" w:sz="0" w:space="0" w:color="auto"/>
            <w:left w:val="none" w:sz="0" w:space="0" w:color="auto"/>
            <w:bottom w:val="none" w:sz="0" w:space="0" w:color="auto"/>
            <w:right w:val="none" w:sz="0" w:space="0" w:color="auto"/>
          </w:divBdr>
        </w:div>
        <w:div w:id="1929581621">
          <w:marLeft w:val="0"/>
          <w:marRight w:val="0"/>
          <w:marTop w:val="0"/>
          <w:marBottom w:val="0"/>
          <w:divBdr>
            <w:top w:val="none" w:sz="0" w:space="0" w:color="auto"/>
            <w:left w:val="none" w:sz="0" w:space="0" w:color="auto"/>
            <w:bottom w:val="none" w:sz="0" w:space="0" w:color="auto"/>
            <w:right w:val="none" w:sz="0" w:space="0" w:color="auto"/>
          </w:divBdr>
        </w:div>
      </w:divsChild>
    </w:div>
    <w:div w:id="1258363610">
      <w:bodyDiv w:val="1"/>
      <w:marLeft w:val="0"/>
      <w:marRight w:val="0"/>
      <w:marTop w:val="0"/>
      <w:marBottom w:val="0"/>
      <w:divBdr>
        <w:top w:val="none" w:sz="0" w:space="0" w:color="auto"/>
        <w:left w:val="none" w:sz="0" w:space="0" w:color="auto"/>
        <w:bottom w:val="none" w:sz="0" w:space="0" w:color="auto"/>
        <w:right w:val="none" w:sz="0" w:space="0" w:color="auto"/>
      </w:divBdr>
      <w:divsChild>
        <w:div w:id="248193563">
          <w:marLeft w:val="0"/>
          <w:marRight w:val="0"/>
          <w:marTop w:val="0"/>
          <w:marBottom w:val="0"/>
          <w:divBdr>
            <w:top w:val="none" w:sz="0" w:space="0" w:color="auto"/>
            <w:left w:val="none" w:sz="0" w:space="0" w:color="auto"/>
            <w:bottom w:val="none" w:sz="0" w:space="0" w:color="auto"/>
            <w:right w:val="none" w:sz="0" w:space="0" w:color="auto"/>
          </w:divBdr>
        </w:div>
        <w:div w:id="381712983">
          <w:marLeft w:val="0"/>
          <w:marRight w:val="0"/>
          <w:marTop w:val="0"/>
          <w:marBottom w:val="0"/>
          <w:divBdr>
            <w:top w:val="none" w:sz="0" w:space="0" w:color="auto"/>
            <w:left w:val="none" w:sz="0" w:space="0" w:color="auto"/>
            <w:bottom w:val="none" w:sz="0" w:space="0" w:color="auto"/>
            <w:right w:val="none" w:sz="0" w:space="0" w:color="auto"/>
          </w:divBdr>
        </w:div>
        <w:div w:id="390233983">
          <w:marLeft w:val="0"/>
          <w:marRight w:val="0"/>
          <w:marTop w:val="0"/>
          <w:marBottom w:val="0"/>
          <w:divBdr>
            <w:top w:val="none" w:sz="0" w:space="0" w:color="auto"/>
            <w:left w:val="none" w:sz="0" w:space="0" w:color="auto"/>
            <w:bottom w:val="none" w:sz="0" w:space="0" w:color="auto"/>
            <w:right w:val="none" w:sz="0" w:space="0" w:color="auto"/>
          </w:divBdr>
        </w:div>
        <w:div w:id="397636140">
          <w:marLeft w:val="0"/>
          <w:marRight w:val="0"/>
          <w:marTop w:val="0"/>
          <w:marBottom w:val="0"/>
          <w:divBdr>
            <w:top w:val="none" w:sz="0" w:space="0" w:color="auto"/>
            <w:left w:val="none" w:sz="0" w:space="0" w:color="auto"/>
            <w:bottom w:val="none" w:sz="0" w:space="0" w:color="auto"/>
            <w:right w:val="none" w:sz="0" w:space="0" w:color="auto"/>
          </w:divBdr>
        </w:div>
        <w:div w:id="553350776">
          <w:marLeft w:val="0"/>
          <w:marRight w:val="0"/>
          <w:marTop w:val="0"/>
          <w:marBottom w:val="0"/>
          <w:divBdr>
            <w:top w:val="none" w:sz="0" w:space="0" w:color="auto"/>
            <w:left w:val="none" w:sz="0" w:space="0" w:color="auto"/>
            <w:bottom w:val="none" w:sz="0" w:space="0" w:color="auto"/>
            <w:right w:val="none" w:sz="0" w:space="0" w:color="auto"/>
          </w:divBdr>
        </w:div>
        <w:div w:id="575015333">
          <w:marLeft w:val="0"/>
          <w:marRight w:val="0"/>
          <w:marTop w:val="0"/>
          <w:marBottom w:val="0"/>
          <w:divBdr>
            <w:top w:val="none" w:sz="0" w:space="0" w:color="auto"/>
            <w:left w:val="none" w:sz="0" w:space="0" w:color="auto"/>
            <w:bottom w:val="none" w:sz="0" w:space="0" w:color="auto"/>
            <w:right w:val="none" w:sz="0" w:space="0" w:color="auto"/>
          </w:divBdr>
        </w:div>
        <w:div w:id="588276974">
          <w:marLeft w:val="0"/>
          <w:marRight w:val="0"/>
          <w:marTop w:val="0"/>
          <w:marBottom w:val="0"/>
          <w:divBdr>
            <w:top w:val="none" w:sz="0" w:space="0" w:color="auto"/>
            <w:left w:val="none" w:sz="0" w:space="0" w:color="auto"/>
            <w:bottom w:val="none" w:sz="0" w:space="0" w:color="auto"/>
            <w:right w:val="none" w:sz="0" w:space="0" w:color="auto"/>
          </w:divBdr>
        </w:div>
        <w:div w:id="593821708">
          <w:marLeft w:val="0"/>
          <w:marRight w:val="0"/>
          <w:marTop w:val="0"/>
          <w:marBottom w:val="0"/>
          <w:divBdr>
            <w:top w:val="none" w:sz="0" w:space="0" w:color="auto"/>
            <w:left w:val="none" w:sz="0" w:space="0" w:color="auto"/>
            <w:bottom w:val="none" w:sz="0" w:space="0" w:color="auto"/>
            <w:right w:val="none" w:sz="0" w:space="0" w:color="auto"/>
          </w:divBdr>
        </w:div>
        <w:div w:id="644235403">
          <w:marLeft w:val="0"/>
          <w:marRight w:val="0"/>
          <w:marTop w:val="0"/>
          <w:marBottom w:val="0"/>
          <w:divBdr>
            <w:top w:val="none" w:sz="0" w:space="0" w:color="auto"/>
            <w:left w:val="none" w:sz="0" w:space="0" w:color="auto"/>
            <w:bottom w:val="none" w:sz="0" w:space="0" w:color="auto"/>
            <w:right w:val="none" w:sz="0" w:space="0" w:color="auto"/>
          </w:divBdr>
        </w:div>
        <w:div w:id="713506252">
          <w:marLeft w:val="0"/>
          <w:marRight w:val="0"/>
          <w:marTop w:val="0"/>
          <w:marBottom w:val="0"/>
          <w:divBdr>
            <w:top w:val="none" w:sz="0" w:space="0" w:color="auto"/>
            <w:left w:val="none" w:sz="0" w:space="0" w:color="auto"/>
            <w:bottom w:val="none" w:sz="0" w:space="0" w:color="auto"/>
            <w:right w:val="none" w:sz="0" w:space="0" w:color="auto"/>
          </w:divBdr>
        </w:div>
        <w:div w:id="739446876">
          <w:marLeft w:val="0"/>
          <w:marRight w:val="0"/>
          <w:marTop w:val="0"/>
          <w:marBottom w:val="0"/>
          <w:divBdr>
            <w:top w:val="none" w:sz="0" w:space="0" w:color="auto"/>
            <w:left w:val="none" w:sz="0" w:space="0" w:color="auto"/>
            <w:bottom w:val="none" w:sz="0" w:space="0" w:color="auto"/>
            <w:right w:val="none" w:sz="0" w:space="0" w:color="auto"/>
          </w:divBdr>
        </w:div>
        <w:div w:id="856580983">
          <w:marLeft w:val="0"/>
          <w:marRight w:val="0"/>
          <w:marTop w:val="0"/>
          <w:marBottom w:val="0"/>
          <w:divBdr>
            <w:top w:val="none" w:sz="0" w:space="0" w:color="auto"/>
            <w:left w:val="none" w:sz="0" w:space="0" w:color="auto"/>
            <w:bottom w:val="none" w:sz="0" w:space="0" w:color="auto"/>
            <w:right w:val="none" w:sz="0" w:space="0" w:color="auto"/>
          </w:divBdr>
        </w:div>
        <w:div w:id="924993707">
          <w:marLeft w:val="0"/>
          <w:marRight w:val="0"/>
          <w:marTop w:val="0"/>
          <w:marBottom w:val="0"/>
          <w:divBdr>
            <w:top w:val="none" w:sz="0" w:space="0" w:color="auto"/>
            <w:left w:val="none" w:sz="0" w:space="0" w:color="auto"/>
            <w:bottom w:val="none" w:sz="0" w:space="0" w:color="auto"/>
            <w:right w:val="none" w:sz="0" w:space="0" w:color="auto"/>
          </w:divBdr>
        </w:div>
        <w:div w:id="965816334">
          <w:marLeft w:val="0"/>
          <w:marRight w:val="0"/>
          <w:marTop w:val="0"/>
          <w:marBottom w:val="0"/>
          <w:divBdr>
            <w:top w:val="none" w:sz="0" w:space="0" w:color="auto"/>
            <w:left w:val="none" w:sz="0" w:space="0" w:color="auto"/>
            <w:bottom w:val="none" w:sz="0" w:space="0" w:color="auto"/>
            <w:right w:val="none" w:sz="0" w:space="0" w:color="auto"/>
          </w:divBdr>
        </w:div>
        <w:div w:id="1014922413">
          <w:marLeft w:val="0"/>
          <w:marRight w:val="0"/>
          <w:marTop w:val="0"/>
          <w:marBottom w:val="0"/>
          <w:divBdr>
            <w:top w:val="none" w:sz="0" w:space="0" w:color="auto"/>
            <w:left w:val="none" w:sz="0" w:space="0" w:color="auto"/>
            <w:bottom w:val="none" w:sz="0" w:space="0" w:color="auto"/>
            <w:right w:val="none" w:sz="0" w:space="0" w:color="auto"/>
          </w:divBdr>
        </w:div>
        <w:div w:id="1108963668">
          <w:marLeft w:val="0"/>
          <w:marRight w:val="0"/>
          <w:marTop w:val="0"/>
          <w:marBottom w:val="0"/>
          <w:divBdr>
            <w:top w:val="none" w:sz="0" w:space="0" w:color="auto"/>
            <w:left w:val="none" w:sz="0" w:space="0" w:color="auto"/>
            <w:bottom w:val="none" w:sz="0" w:space="0" w:color="auto"/>
            <w:right w:val="none" w:sz="0" w:space="0" w:color="auto"/>
          </w:divBdr>
        </w:div>
        <w:div w:id="1134366747">
          <w:marLeft w:val="0"/>
          <w:marRight w:val="0"/>
          <w:marTop w:val="0"/>
          <w:marBottom w:val="0"/>
          <w:divBdr>
            <w:top w:val="none" w:sz="0" w:space="0" w:color="auto"/>
            <w:left w:val="none" w:sz="0" w:space="0" w:color="auto"/>
            <w:bottom w:val="none" w:sz="0" w:space="0" w:color="auto"/>
            <w:right w:val="none" w:sz="0" w:space="0" w:color="auto"/>
          </w:divBdr>
        </w:div>
        <w:div w:id="1192766472">
          <w:marLeft w:val="0"/>
          <w:marRight w:val="0"/>
          <w:marTop w:val="0"/>
          <w:marBottom w:val="0"/>
          <w:divBdr>
            <w:top w:val="none" w:sz="0" w:space="0" w:color="auto"/>
            <w:left w:val="none" w:sz="0" w:space="0" w:color="auto"/>
            <w:bottom w:val="none" w:sz="0" w:space="0" w:color="auto"/>
            <w:right w:val="none" w:sz="0" w:space="0" w:color="auto"/>
          </w:divBdr>
        </w:div>
        <w:div w:id="1263032677">
          <w:marLeft w:val="0"/>
          <w:marRight w:val="0"/>
          <w:marTop w:val="0"/>
          <w:marBottom w:val="0"/>
          <w:divBdr>
            <w:top w:val="none" w:sz="0" w:space="0" w:color="auto"/>
            <w:left w:val="none" w:sz="0" w:space="0" w:color="auto"/>
            <w:bottom w:val="none" w:sz="0" w:space="0" w:color="auto"/>
            <w:right w:val="none" w:sz="0" w:space="0" w:color="auto"/>
          </w:divBdr>
        </w:div>
        <w:div w:id="1294486423">
          <w:marLeft w:val="0"/>
          <w:marRight w:val="0"/>
          <w:marTop w:val="0"/>
          <w:marBottom w:val="0"/>
          <w:divBdr>
            <w:top w:val="none" w:sz="0" w:space="0" w:color="auto"/>
            <w:left w:val="none" w:sz="0" w:space="0" w:color="auto"/>
            <w:bottom w:val="none" w:sz="0" w:space="0" w:color="auto"/>
            <w:right w:val="none" w:sz="0" w:space="0" w:color="auto"/>
          </w:divBdr>
        </w:div>
        <w:div w:id="1411536622">
          <w:marLeft w:val="0"/>
          <w:marRight w:val="0"/>
          <w:marTop w:val="0"/>
          <w:marBottom w:val="0"/>
          <w:divBdr>
            <w:top w:val="none" w:sz="0" w:space="0" w:color="auto"/>
            <w:left w:val="none" w:sz="0" w:space="0" w:color="auto"/>
            <w:bottom w:val="none" w:sz="0" w:space="0" w:color="auto"/>
            <w:right w:val="none" w:sz="0" w:space="0" w:color="auto"/>
          </w:divBdr>
        </w:div>
        <w:div w:id="1453330501">
          <w:marLeft w:val="0"/>
          <w:marRight w:val="0"/>
          <w:marTop w:val="0"/>
          <w:marBottom w:val="0"/>
          <w:divBdr>
            <w:top w:val="none" w:sz="0" w:space="0" w:color="auto"/>
            <w:left w:val="none" w:sz="0" w:space="0" w:color="auto"/>
            <w:bottom w:val="none" w:sz="0" w:space="0" w:color="auto"/>
            <w:right w:val="none" w:sz="0" w:space="0" w:color="auto"/>
          </w:divBdr>
        </w:div>
        <w:div w:id="1510291534">
          <w:marLeft w:val="0"/>
          <w:marRight w:val="0"/>
          <w:marTop w:val="0"/>
          <w:marBottom w:val="0"/>
          <w:divBdr>
            <w:top w:val="none" w:sz="0" w:space="0" w:color="auto"/>
            <w:left w:val="none" w:sz="0" w:space="0" w:color="auto"/>
            <w:bottom w:val="none" w:sz="0" w:space="0" w:color="auto"/>
            <w:right w:val="none" w:sz="0" w:space="0" w:color="auto"/>
          </w:divBdr>
        </w:div>
        <w:div w:id="1584532012">
          <w:marLeft w:val="0"/>
          <w:marRight w:val="0"/>
          <w:marTop w:val="0"/>
          <w:marBottom w:val="0"/>
          <w:divBdr>
            <w:top w:val="none" w:sz="0" w:space="0" w:color="auto"/>
            <w:left w:val="none" w:sz="0" w:space="0" w:color="auto"/>
            <w:bottom w:val="none" w:sz="0" w:space="0" w:color="auto"/>
            <w:right w:val="none" w:sz="0" w:space="0" w:color="auto"/>
          </w:divBdr>
        </w:div>
        <w:div w:id="1639187408">
          <w:marLeft w:val="0"/>
          <w:marRight w:val="0"/>
          <w:marTop w:val="0"/>
          <w:marBottom w:val="0"/>
          <w:divBdr>
            <w:top w:val="none" w:sz="0" w:space="0" w:color="auto"/>
            <w:left w:val="none" w:sz="0" w:space="0" w:color="auto"/>
            <w:bottom w:val="none" w:sz="0" w:space="0" w:color="auto"/>
            <w:right w:val="none" w:sz="0" w:space="0" w:color="auto"/>
          </w:divBdr>
        </w:div>
        <w:div w:id="1800344456">
          <w:marLeft w:val="0"/>
          <w:marRight w:val="0"/>
          <w:marTop w:val="0"/>
          <w:marBottom w:val="0"/>
          <w:divBdr>
            <w:top w:val="none" w:sz="0" w:space="0" w:color="auto"/>
            <w:left w:val="none" w:sz="0" w:space="0" w:color="auto"/>
            <w:bottom w:val="none" w:sz="0" w:space="0" w:color="auto"/>
            <w:right w:val="none" w:sz="0" w:space="0" w:color="auto"/>
          </w:divBdr>
        </w:div>
        <w:div w:id="1811828686">
          <w:marLeft w:val="0"/>
          <w:marRight w:val="0"/>
          <w:marTop w:val="0"/>
          <w:marBottom w:val="0"/>
          <w:divBdr>
            <w:top w:val="none" w:sz="0" w:space="0" w:color="auto"/>
            <w:left w:val="none" w:sz="0" w:space="0" w:color="auto"/>
            <w:bottom w:val="none" w:sz="0" w:space="0" w:color="auto"/>
            <w:right w:val="none" w:sz="0" w:space="0" w:color="auto"/>
          </w:divBdr>
        </w:div>
        <w:div w:id="1827430455">
          <w:marLeft w:val="0"/>
          <w:marRight w:val="0"/>
          <w:marTop w:val="0"/>
          <w:marBottom w:val="0"/>
          <w:divBdr>
            <w:top w:val="none" w:sz="0" w:space="0" w:color="auto"/>
            <w:left w:val="none" w:sz="0" w:space="0" w:color="auto"/>
            <w:bottom w:val="none" w:sz="0" w:space="0" w:color="auto"/>
            <w:right w:val="none" w:sz="0" w:space="0" w:color="auto"/>
          </w:divBdr>
        </w:div>
        <w:div w:id="1873961061">
          <w:marLeft w:val="0"/>
          <w:marRight w:val="0"/>
          <w:marTop w:val="0"/>
          <w:marBottom w:val="0"/>
          <w:divBdr>
            <w:top w:val="none" w:sz="0" w:space="0" w:color="auto"/>
            <w:left w:val="none" w:sz="0" w:space="0" w:color="auto"/>
            <w:bottom w:val="none" w:sz="0" w:space="0" w:color="auto"/>
            <w:right w:val="none" w:sz="0" w:space="0" w:color="auto"/>
          </w:divBdr>
        </w:div>
        <w:div w:id="2026520219">
          <w:marLeft w:val="0"/>
          <w:marRight w:val="0"/>
          <w:marTop w:val="0"/>
          <w:marBottom w:val="0"/>
          <w:divBdr>
            <w:top w:val="none" w:sz="0" w:space="0" w:color="auto"/>
            <w:left w:val="none" w:sz="0" w:space="0" w:color="auto"/>
            <w:bottom w:val="none" w:sz="0" w:space="0" w:color="auto"/>
            <w:right w:val="none" w:sz="0" w:space="0" w:color="auto"/>
          </w:divBdr>
        </w:div>
        <w:div w:id="2133667765">
          <w:marLeft w:val="0"/>
          <w:marRight w:val="0"/>
          <w:marTop w:val="0"/>
          <w:marBottom w:val="0"/>
          <w:divBdr>
            <w:top w:val="none" w:sz="0" w:space="0" w:color="auto"/>
            <w:left w:val="none" w:sz="0" w:space="0" w:color="auto"/>
            <w:bottom w:val="none" w:sz="0" w:space="0" w:color="auto"/>
            <w:right w:val="none" w:sz="0" w:space="0" w:color="auto"/>
          </w:divBdr>
        </w:div>
      </w:divsChild>
    </w:div>
    <w:div w:id="2064868157">
      <w:bodyDiv w:val="1"/>
      <w:marLeft w:val="0"/>
      <w:marRight w:val="0"/>
      <w:marTop w:val="0"/>
      <w:marBottom w:val="0"/>
      <w:divBdr>
        <w:top w:val="none" w:sz="0" w:space="0" w:color="auto"/>
        <w:left w:val="none" w:sz="0" w:space="0" w:color="auto"/>
        <w:bottom w:val="none" w:sz="0" w:space="0" w:color="auto"/>
        <w:right w:val="none" w:sz="0" w:space="0" w:color="auto"/>
      </w:divBdr>
      <w:divsChild>
        <w:div w:id="266622069">
          <w:marLeft w:val="0"/>
          <w:marRight w:val="0"/>
          <w:marTop w:val="0"/>
          <w:marBottom w:val="0"/>
          <w:divBdr>
            <w:top w:val="none" w:sz="0" w:space="0" w:color="auto"/>
            <w:left w:val="none" w:sz="0" w:space="0" w:color="auto"/>
            <w:bottom w:val="none" w:sz="0" w:space="0" w:color="auto"/>
            <w:right w:val="none" w:sz="0" w:space="0" w:color="auto"/>
          </w:divBdr>
        </w:div>
        <w:div w:id="647052264">
          <w:marLeft w:val="0"/>
          <w:marRight w:val="0"/>
          <w:marTop w:val="0"/>
          <w:marBottom w:val="0"/>
          <w:divBdr>
            <w:top w:val="none" w:sz="0" w:space="0" w:color="auto"/>
            <w:left w:val="none" w:sz="0" w:space="0" w:color="auto"/>
            <w:bottom w:val="none" w:sz="0" w:space="0" w:color="auto"/>
            <w:right w:val="none" w:sz="0" w:space="0" w:color="auto"/>
          </w:divBdr>
        </w:div>
        <w:div w:id="844133688">
          <w:marLeft w:val="0"/>
          <w:marRight w:val="0"/>
          <w:marTop w:val="0"/>
          <w:marBottom w:val="0"/>
          <w:divBdr>
            <w:top w:val="none" w:sz="0" w:space="0" w:color="auto"/>
            <w:left w:val="none" w:sz="0" w:space="0" w:color="auto"/>
            <w:bottom w:val="none" w:sz="0" w:space="0" w:color="auto"/>
            <w:right w:val="none" w:sz="0" w:space="0" w:color="auto"/>
          </w:divBdr>
        </w:div>
        <w:div w:id="907226238">
          <w:marLeft w:val="0"/>
          <w:marRight w:val="0"/>
          <w:marTop w:val="0"/>
          <w:marBottom w:val="0"/>
          <w:divBdr>
            <w:top w:val="none" w:sz="0" w:space="0" w:color="auto"/>
            <w:left w:val="none" w:sz="0" w:space="0" w:color="auto"/>
            <w:bottom w:val="none" w:sz="0" w:space="0" w:color="auto"/>
            <w:right w:val="none" w:sz="0" w:space="0" w:color="auto"/>
          </w:divBdr>
        </w:div>
        <w:div w:id="1010914943">
          <w:marLeft w:val="0"/>
          <w:marRight w:val="0"/>
          <w:marTop w:val="0"/>
          <w:marBottom w:val="0"/>
          <w:divBdr>
            <w:top w:val="none" w:sz="0" w:space="0" w:color="auto"/>
            <w:left w:val="none" w:sz="0" w:space="0" w:color="auto"/>
            <w:bottom w:val="none" w:sz="0" w:space="0" w:color="auto"/>
            <w:right w:val="none" w:sz="0" w:space="0" w:color="auto"/>
          </w:divBdr>
        </w:div>
        <w:div w:id="1032001570">
          <w:marLeft w:val="0"/>
          <w:marRight w:val="0"/>
          <w:marTop w:val="0"/>
          <w:marBottom w:val="0"/>
          <w:divBdr>
            <w:top w:val="none" w:sz="0" w:space="0" w:color="auto"/>
            <w:left w:val="none" w:sz="0" w:space="0" w:color="auto"/>
            <w:bottom w:val="none" w:sz="0" w:space="0" w:color="auto"/>
            <w:right w:val="none" w:sz="0" w:space="0" w:color="auto"/>
          </w:divBdr>
        </w:div>
        <w:div w:id="1421219527">
          <w:marLeft w:val="0"/>
          <w:marRight w:val="0"/>
          <w:marTop w:val="0"/>
          <w:marBottom w:val="0"/>
          <w:divBdr>
            <w:top w:val="none" w:sz="0" w:space="0" w:color="auto"/>
            <w:left w:val="none" w:sz="0" w:space="0" w:color="auto"/>
            <w:bottom w:val="none" w:sz="0" w:space="0" w:color="auto"/>
            <w:right w:val="none" w:sz="0" w:space="0" w:color="auto"/>
          </w:divBdr>
        </w:div>
        <w:div w:id="1439525720">
          <w:marLeft w:val="0"/>
          <w:marRight w:val="0"/>
          <w:marTop w:val="0"/>
          <w:marBottom w:val="0"/>
          <w:divBdr>
            <w:top w:val="none" w:sz="0" w:space="0" w:color="auto"/>
            <w:left w:val="none" w:sz="0" w:space="0" w:color="auto"/>
            <w:bottom w:val="none" w:sz="0" w:space="0" w:color="auto"/>
            <w:right w:val="none" w:sz="0" w:space="0" w:color="auto"/>
          </w:divBdr>
        </w:div>
        <w:div w:id="1524441236">
          <w:marLeft w:val="0"/>
          <w:marRight w:val="0"/>
          <w:marTop w:val="0"/>
          <w:marBottom w:val="0"/>
          <w:divBdr>
            <w:top w:val="none" w:sz="0" w:space="0" w:color="auto"/>
            <w:left w:val="none" w:sz="0" w:space="0" w:color="auto"/>
            <w:bottom w:val="none" w:sz="0" w:space="0" w:color="auto"/>
            <w:right w:val="none" w:sz="0" w:space="0" w:color="auto"/>
          </w:divBdr>
        </w:div>
        <w:div w:id="1599874623">
          <w:marLeft w:val="0"/>
          <w:marRight w:val="0"/>
          <w:marTop w:val="0"/>
          <w:marBottom w:val="0"/>
          <w:divBdr>
            <w:top w:val="none" w:sz="0" w:space="0" w:color="auto"/>
            <w:left w:val="none" w:sz="0" w:space="0" w:color="auto"/>
            <w:bottom w:val="none" w:sz="0" w:space="0" w:color="auto"/>
            <w:right w:val="none" w:sz="0" w:space="0" w:color="auto"/>
          </w:divBdr>
        </w:div>
        <w:div w:id="1808888758">
          <w:marLeft w:val="0"/>
          <w:marRight w:val="0"/>
          <w:marTop w:val="0"/>
          <w:marBottom w:val="0"/>
          <w:divBdr>
            <w:top w:val="none" w:sz="0" w:space="0" w:color="auto"/>
            <w:left w:val="none" w:sz="0" w:space="0" w:color="auto"/>
            <w:bottom w:val="none" w:sz="0" w:space="0" w:color="auto"/>
            <w:right w:val="none" w:sz="0" w:space="0" w:color="auto"/>
          </w:divBdr>
        </w:div>
        <w:div w:id="18224995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17" Type="http://schemas.microsoft.com/office/2016/09/relationships/commentsIds" Target="commentsIds.xml"/><Relationship Id="rId2" Type="http://schemas.openxmlformats.org/officeDocument/2006/relationships/styles" Target="styles.xml"/><Relationship Id="rId16" Type="http://schemas.microsoft.com/office/2018/08/relationships/commentsExtensible" Target="commentsExtensi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microsoft.com/office/2011/relationships/people" Target="people.xml"/></Relationships>
</file>

<file path=word/_rels/header2.xml.rels><?xml version="1.0" encoding="UTF-8" standalone="yes"?>
<Relationships xmlns="http://schemas.openxmlformats.org/package/2006/relationships"><Relationship Id="rId2" Type="http://schemas.openxmlformats.org/officeDocument/2006/relationships/image" Target="http://www.isetn.rnu.tn/fr/images/logo_officiel.PNG" TargetMode="External"/><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2</Pages>
  <Words>473</Words>
  <Characters>2313</Characters>
  <Application>Microsoft Office Word</Application>
  <DocSecurity>0</DocSecurity>
  <Lines>82</Lines>
  <Paragraphs>66</Paragraphs>
  <ScaleCrop>false</ScaleCrop>
  <HeadingPairs>
    <vt:vector size="2" baseType="variant">
      <vt:variant>
        <vt:lpstr>Titre</vt:lpstr>
      </vt:variant>
      <vt:variant>
        <vt:i4>1</vt:i4>
      </vt:variant>
    </vt:vector>
  </HeadingPairs>
  <TitlesOfParts>
    <vt:vector size="1" baseType="lpstr">
      <vt:lpstr>Dos</vt:lpstr>
    </vt:vector>
  </TitlesOfParts>
  <Company/>
  <LinksUpToDate>false</LinksUpToDate>
  <CharactersWithSpaces>2720</CharactersWithSpaces>
  <SharedDoc>false</SharedDoc>
  <HLinks>
    <vt:vector size="6" baseType="variant">
      <vt:variant>
        <vt:i4>6946889</vt:i4>
      </vt:variant>
      <vt:variant>
        <vt:i4>-1</vt:i4>
      </vt:variant>
      <vt:variant>
        <vt:i4>2068</vt:i4>
      </vt:variant>
      <vt:variant>
        <vt:i4>1</vt:i4>
      </vt:variant>
      <vt:variant>
        <vt:lpwstr>http://www.isetn.rnu.tn/fr/images/logo_officiel.PNG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dc:title>
  <dc:creator>ISET de Sousse</dc:creator>
  <cp:lastModifiedBy>ACER</cp:lastModifiedBy>
  <cp:revision>41</cp:revision>
  <cp:lastPrinted>2015-12-26T22:03:00Z</cp:lastPrinted>
  <dcterms:created xsi:type="dcterms:W3CDTF">2021-10-20T14:36:00Z</dcterms:created>
  <dcterms:modified xsi:type="dcterms:W3CDTF">2024-10-11T08:52:00Z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9f2f983d3a0dfa9c7c8eadf3b2cefadb7fc27e017df9e509701a9b0dfdeedef7</vt:lpwstr>
  </property>
</Properties>
</file>